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keepNext w:val="true"/>
        <w:keepLines/>
        <w:spacing w:before="20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i/>
          <w:color w:val="404040"/>
          <w:sz w:val="23"/>
          <w:szCs w:val="23"/>
        </w:rPr>
        <w:t>Cloudera Manager 7 Installation-Steps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Register an account: https://sso.cloudera.com/onboarding.html?stepId=pocForm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Get installer for CDP Installer (60 Days Trial) https://www.cloudera.com/downloads/cdp-private-cloud-trial/cdp-private-cloud-base-trial.html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Check for supportable Linux OS(Ubuntu 20.04 or Centos) .Supporting OS : </w:t>
      </w:r>
      <w:hyperlink r:id="rId2">
        <w:r>
          <w:rPr>
            <w:rFonts w:eastAsia="Times New Roman" w:cs="Times New Roman" w:ascii="Times New Roman" w:hAnsi="Times New Roman"/>
            <w:color w:val="0000FF"/>
            <w:sz w:val="23"/>
            <w:szCs w:val="23"/>
            <w:u w:val="single"/>
          </w:rPr>
          <w:t>https://supportmatrix.cloudera.com/</w:t>
        </w:r>
      </w:hyperlink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, and get  Ubuntu 20.04, https://releases.ubuntu.com/20.04/ubuntu-20.04.4-desktop-amd64.iso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Request Trial at </w:t>
      </w:r>
      <w:hyperlink r:id="rId3">
        <w:r>
          <w:rPr>
            <w:rFonts w:eastAsia="Times New Roman" w:cs="Times New Roman" w:ascii="Times New Roman" w:hAnsi="Times New Roman"/>
            <w:color w:val="0000FF"/>
            <w:sz w:val="23"/>
            <w:szCs w:val="23"/>
            <w:u w:val="single"/>
          </w:rPr>
          <w:t>https://www.cloudera.com/downloads/cdp-private-cloud-trial/cdp-private-cloud-base-trial.html</w:t>
        </w:r>
      </w:hyperlink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Install </w:t>
      </w:r>
      <w:r>
        <w:rPr>
          <w:rFonts w:eastAsia="Times New Roman" w:cs="Times New Roman" w:ascii="Times New Roman" w:hAnsi="Times New Roman"/>
          <w:sz w:val="23"/>
          <w:szCs w:val="23"/>
        </w:rPr>
        <w:t>Cloudera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Manager with steps below( they are mentioned in the URL above too):</w:t>
        <w:tab/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Download </w:t>
      </w:r>
      <w:r>
        <w:rPr>
          <w:rFonts w:eastAsia="Times New Roman" w:cs="Times New Roman" w:ascii="Times New Roman" w:hAnsi="Times New Roman"/>
          <w:sz w:val="23"/>
          <w:szCs w:val="23"/>
        </w:rPr>
        <w:t>Cloudera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Manager Installer and install: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$ wget </w:t>
      </w:r>
      <w:hyperlink r:id="rId4">
        <w:r>
          <w:rPr>
            <w:rFonts w:eastAsia="Times New Roman" w:cs="Times New Roman" w:ascii="Times New Roman" w:hAnsi="Times New Roman"/>
            <w:color w:val="0000FF"/>
            <w:sz w:val="23"/>
            <w:szCs w:val="23"/>
            <w:u w:val="single"/>
          </w:rPr>
          <w:t>https://archive.cloudera.com/cm7/7.4.4/cloudera-manager-installer.bin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$ chmod u+x cloudera-manager-installer.bin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$ sudo ./cloudera-manager-installer.bin</w:t>
        <w:tab/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Once installer completes, create SSH user( cdproot) with Root/Admin Privileges</w:t>
      </w:r>
    </w:p>
    <w:p>
      <w:pPr>
        <w:pStyle w:val="Normal"/>
        <w:spacing w:lineRule="auto" w:line="240" w:before="0" w:after="0"/>
        <w:ind w:left="360" w:firstLine="30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Option-1:</w:t>
        <w:br/>
        <w:t xml:space="preserve">       </w:t>
        <w:tab/>
        <w:tab/>
        <w:t xml:space="preserve"> sudo adduser cdproot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 xml:space="preserve">sudo usermod -aG sudo </w:t>
      </w:r>
      <w:sdt>
        <w:sdtPr>
          <w:id w:val="1555677020"/>
        </w:sdtPr>
        <w:sdtContent>
          <w:ins w:id="0" w:author="amrit chhetrib" w:date="2022-08-25T12:52:00Z"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  <w:t>cd root</w:t>
            </w:r>
          </w:ins>
          <w:sdt>
            <w:sdtPr/>
            <w:sdtContent>
              <w:r>
                <w:rPr>
                  <w:rFonts w:eastAsia="Times New Roman" w:cs="Times New Roman" w:ascii="Times New Roman" w:hAnsi="Times New Roman"/>
                  <w:color w:val="000000"/>
                  <w:sz w:val="23"/>
                  <w:szCs w:val="23"/>
                </w:rPr>
              </w:r>
              <w:r>
                <w:rPr>
                  <w:rFonts w:eastAsia="Times New Roman" w:cs="Times New Roman" w:ascii="Times New Roman" w:hAnsi="Times New Roman"/>
                  <w:color w:val="000000"/>
                  <w:sz w:val="23"/>
                  <w:szCs w:val="23"/>
                </w:rPr>
              </w:r>
            </w:sdtContent>
          </w:sdt>
        </w:sdtContent>
      </w:sdt>
      <w:del w:id="1" w:author="amrit chhetrib" w:date="2022-08-25T12:52:00Z">
        <w:r>
          <w:rPr>
            <w:rFonts w:eastAsia="Times New Roman" w:cs="Times New Roman" w:ascii="Times New Roman" w:hAnsi="Times New Roman"/>
            <w:color w:val="000000"/>
            <w:sz w:val="23"/>
            <w:szCs w:val="23"/>
          </w:rPr>
          <w:delText>cdproot</w:delText>
        </w:r>
      </w:del>
      <w:sdt>
        <w:sdtPr/>
        <w:sdtContent>
          <w:r>
            <w:rPr>
              <w:rFonts w:eastAsia="Times New Roman" w:cs="Times New Roman" w:ascii="Times New Roman" w:hAnsi="Times New Roman"/>
              <w:color w:val="000000"/>
              <w:sz w:val="23"/>
              <w:szCs w:val="23"/>
            </w:rPr>
          </w:r>
          <w:r>
            <w:rPr>
              <w:rFonts w:eastAsia="Times New Roman" w:cs="Times New Roman" w:ascii="Times New Roman" w:hAnsi="Times New Roman"/>
              <w:color w:val="000000"/>
              <w:sz w:val="23"/>
              <w:szCs w:val="23"/>
            </w:rPr>
          </w:r>
        </w:sdtContent>
      </w:sdt>
    </w:p>
    <w:p>
      <w:pPr>
        <w:pStyle w:val="Normal"/>
        <w:tabs>
          <w:tab w:val="left" w:pos="720" w:leader="none"/>
          <w:tab w:val="left" w:pos="1440" w:leader="none"/>
          <w:tab w:val="left" w:pos="3330" w:leader="none"/>
        </w:tabs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>Option-2:</w:t>
        <w:tab/>
      </w:r>
    </w:p>
    <w:p>
      <w:pPr>
        <w:pStyle w:val="Normal"/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 xml:space="preserve">sudo adduser  </w:t>
      </w:r>
      <w:sdt>
        <w:sdtPr/>
        <w:sdtContent>
          <w:r>
            <w:rPr>
              <w:rFonts w:eastAsia="Times New Roman" w:cs="Times New Roman" w:ascii="Times New Roman" w:hAnsi="Times New Roman"/>
              <w:color w:val="000000"/>
              <w:sz w:val="23"/>
              <w:szCs w:val="23"/>
            </w:rPr>
          </w:r>
          <w:sdt>
            <w:sdtPr>
              <w:id w:val="676541768"/>
            </w:sdtPr>
            <w:sdtContent>
              <w:r>
                <w:rPr>
                  <w:rFonts w:eastAsia="Times New Roman" w:cs="Times New Roman" w:ascii="Times New Roman" w:hAnsi="Times New Roman"/>
                  <w:color w:val="000000"/>
                  <w:sz w:val="23"/>
                  <w:szCs w:val="23"/>
                </w:rPr>
                <w:t>cdproot</w:t>
              </w:r>
            </w:sdtContent>
          </w:sdt>
        </w:sdtContent>
      </w:sdt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sudo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>Checks: groups cdproot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Install and start OpenSSH-Server to run at 22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># sudo apt-get install openssh-server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># sudo systemctl enable ssh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># sudo systemctl start ssh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SSH Login and Root Permission: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SSH Login:  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>sudo nano /etc/ssh/sshd_config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ab/>
        <w:tab/>
        <w:t>or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>sudo nano /etc/ssh/sshd_config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>Add This : PermitRootLogin yes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Root User: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>sudo gedit /etc/sudoer</w:t>
        <w:tab/>
        <w:t xml:space="preserve">and allow </w:t>
      </w:r>
      <w:sdt>
        <w:sdtPr/>
        <w:sdtContent>
          <w:r>
            <w:rPr>
              <w:rFonts w:eastAsia="Times New Roman" w:cs="Times New Roman" w:ascii="Times New Roman" w:hAnsi="Times New Roman"/>
              <w:color w:val="000000"/>
              <w:sz w:val="23"/>
              <w:szCs w:val="23"/>
            </w:rPr>
          </w:r>
          <w:sdt>
            <w:sdtPr>
              <w:id w:val="2130077407"/>
            </w:sdtPr>
            <w:sdtContent>
              <w:r>
                <w:rPr>
                  <w:rFonts w:eastAsia="Times New Roman" w:cs="Times New Roman" w:ascii="Times New Roman" w:hAnsi="Times New Roman"/>
                  <w:color w:val="000000"/>
                  <w:sz w:val="23"/>
                  <w:szCs w:val="23"/>
                </w:rPr>
                <w:t>NOPASSWRD</w:t>
              </w:r>
            </w:sdtContent>
          </w:sdt>
        </w:sdtContent>
      </w:sdt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logins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330" w:leader="none"/>
        </w:tabs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ab/>
        <w:tab/>
        <w:tab/>
        <w:tab/>
        <w:tab/>
        <w:tab/>
        <w:tab/>
      </w:r>
    </w:p>
    <w:p>
      <w:pPr>
        <w:pStyle w:val="HTMLPreformatted"/>
        <w:numPr>
          <w:ilvl w:val="0"/>
          <w:numId w:val="1"/>
        </w:numPr>
        <w:rPr>
          <w:rFonts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Start SCM Server sudo service cloudera-scm-server start</w:t>
        <w:br/>
        <w:t xml:space="preserve">Other options: </w:t>
        <w:br/>
        <w:t>sudo service cloudera-scm-server start</w:t>
      </w:r>
    </w:p>
    <w:p>
      <w:pPr>
        <w:pStyle w:val="HTMLPreformatted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sudo service cloudera-scm-server stop</w:t>
      </w:r>
    </w:p>
    <w:p>
      <w:pPr>
        <w:pStyle w:val="HTMLPreformatted"/>
        <w:ind w:left="720" w:hanging="0"/>
        <w:rPr>
          <w:rFonts w:ascii="Times New Roman" w:hAnsi="Times New Roman"/>
          <w:sz w:val="23"/>
          <w:szCs w:val="23"/>
        </w:rPr>
      </w:pPr>
      <w:bookmarkStart w:id="1" w:name="_GoBack"/>
      <w:r>
        <w:rPr>
          <w:rFonts w:cs="Times New Roman" w:ascii="Times New Roman" w:hAnsi="Times New Roman"/>
          <w:sz w:val="23"/>
          <w:szCs w:val="23"/>
        </w:rPr>
        <w:t>sudo service cloudera-scm-server restart</w:t>
        <w:br/>
      </w:r>
      <w:bookmarkEnd w:id="1"/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Access Cloudera Manager at https://&lt;ip&gt;:7180, username/password admin/admin/</w:t>
        <w:tab/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Follow on-screen details to install and configure all parcels/packages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 xml:space="preserve">  (Works in most scenarios)...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</w:r>
    </w:p>
    <w:p>
      <w:pPr>
        <w:pStyle w:val="Normal"/>
        <w:keepNext w:val="true"/>
        <w:keepLines/>
        <w:tabs>
          <w:tab w:val="clear" w:pos="720"/>
          <w:tab w:val="left" w:pos="7770" w:leader="none"/>
        </w:tabs>
        <w:spacing w:before="20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i/>
          <w:color w:val="404040"/>
          <w:sz w:val="23"/>
          <w:szCs w:val="23"/>
        </w:rPr>
        <w:t xml:space="preserve">Cloudera Data Platform installation using </w:t>
      </w:r>
      <w:sdt>
        <w:sdtPr>
          <w:id w:val="85946798"/>
        </w:sdtPr>
        <w:sdtContent>
          <w:ins w:id="2" w:author="amrit chhetrib" w:date="2022-08-25T12:52:00Z">
            <w:r>
              <w:rPr>
                <w:rFonts w:eastAsia="Times New Roman" w:cs="Times New Roman" w:ascii="Times New Roman" w:hAnsi="Times New Roman"/>
                <w:b/>
                <w:i/>
                <w:color w:val="404040"/>
                <w:sz w:val="23"/>
                <w:szCs w:val="23"/>
              </w:rPr>
              <w:t>Cloudera</w:t>
            </w:r>
          </w:ins>
          <w:sdt>
            <w:sdtPr/>
            <w:sdtContent>
              <w:r>
                <w:rPr>
                  <w:rFonts w:eastAsia="Times New Roman" w:cs="Times New Roman" w:ascii="Times New Roman" w:hAnsi="Times New Roman"/>
                  <w:b/>
                  <w:i/>
                  <w:color w:val="404040"/>
                  <w:sz w:val="23"/>
                  <w:szCs w:val="23"/>
                </w:rPr>
              </w:r>
              <w:r>
                <w:rPr>
                  <w:rFonts w:eastAsia="Times New Roman" w:cs="Times New Roman" w:ascii="Times New Roman" w:hAnsi="Times New Roman"/>
                  <w:b/>
                  <w:i/>
                  <w:color w:val="404040"/>
                  <w:sz w:val="23"/>
                  <w:szCs w:val="23"/>
                </w:rPr>
              </w:r>
            </w:sdtContent>
          </w:sdt>
        </w:sdtContent>
      </w:sdt>
      <w:del w:id="3" w:author="amrit chhetrib" w:date="2022-08-25T12:52:00Z">
        <w:r>
          <w:rPr>
            <w:rFonts w:eastAsia="Times New Roman" w:cs="Times New Roman" w:ascii="Times New Roman" w:hAnsi="Times New Roman"/>
            <w:b/>
            <w:i/>
            <w:color w:val="404040"/>
            <w:sz w:val="23"/>
            <w:szCs w:val="23"/>
          </w:rPr>
          <w:delText>Clouder</w:delText>
        </w:r>
      </w:del>
      <w:sdt>
        <w:sdtPr/>
        <w:sdtContent>
          <w:r>
            <w:rPr>
              <w:rFonts w:eastAsia="Times New Roman" w:cs="Times New Roman" w:ascii="Times New Roman" w:hAnsi="Times New Roman"/>
              <w:b/>
              <w:i/>
              <w:color w:val="404040"/>
              <w:sz w:val="23"/>
              <w:szCs w:val="23"/>
            </w:rPr>
          </w:r>
          <w:r>
            <w:rPr>
              <w:rFonts w:eastAsia="Times New Roman" w:cs="Times New Roman" w:ascii="Times New Roman" w:hAnsi="Times New Roman"/>
              <w:b/>
              <w:i/>
              <w:color w:val="404040"/>
              <w:sz w:val="23"/>
              <w:szCs w:val="23"/>
            </w:rPr>
          </w:r>
        </w:sdtContent>
      </w:sdt>
      <w:r>
        <w:rPr>
          <w:rFonts w:eastAsia="Times New Roman" w:cs="Times New Roman" w:ascii="Times New Roman" w:hAnsi="Times New Roman"/>
          <w:b/>
          <w:i/>
          <w:color w:val="404040"/>
          <w:sz w:val="23"/>
          <w:szCs w:val="23"/>
        </w:rPr>
        <w:t xml:space="preserve"> Manager 7:</w:t>
      </w:r>
      <w:r>
        <w:rPr>
          <w:rFonts w:eastAsia="Times New Roman" w:cs="Times New Roman" w:ascii="Times New Roman" w:hAnsi="Times New Roman"/>
          <w:b/>
          <w:i/>
          <w:color w:val="404040"/>
          <w:sz w:val="23"/>
          <w:szCs w:val="23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  <w:t>Now, follow the steps below to complete installation of CDP 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Login to Cloudera Manager 7 with given URL </w:t>
      </w:r>
      <w:hyperlink r:id="rId5">
        <w:r>
          <w:rPr>
            <w:rFonts w:eastAsia="Times New Roman" w:cs="Times New Roman" w:ascii="Times New Roman" w:hAnsi="Times New Roman"/>
            <w:color w:val="0000FF"/>
            <w:sz w:val="23"/>
            <w:szCs w:val="23"/>
            <w:u w:val="single"/>
          </w:rPr>
          <w:t>http://54.255.20.131:7180</w:t>
        </w:r>
      </w:hyperlink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and credentials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Click on continue and define Cluster, Cluster-BS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/>
        <w:drawing>
          <wp:inline distT="0" distB="0" distL="0" distR="0">
            <wp:extent cx="5369560" cy="25698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Click on continue and search the server system by Hostname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/>
        <w:drawing>
          <wp:inline distT="0" distB="0" distL="0" distR="0">
            <wp:extent cx="5369560" cy="33115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Before clicking Continue create another user with root permission/privileges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Option-1:</w:t>
        <w:br/>
        <w:t xml:space="preserve">   sudo adduser cdproot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sudo usermod -aG sudo </w:t>
      </w:r>
      <w:r>
        <w:rPr>
          <w:rFonts w:eastAsia="Times New Roman" w:cs="Times New Roman" w:ascii="Times New Roman" w:hAnsi="Times New Roman"/>
          <w:sz w:val="23"/>
          <w:szCs w:val="23"/>
        </w:rPr>
        <w:t>cd root</w:t>
      </w:r>
    </w:p>
    <w:p>
      <w:pPr>
        <w:pStyle w:val="Normal"/>
        <w:tabs>
          <w:tab w:val="left" w:pos="720" w:leader="none"/>
          <w:tab w:val="left" w:pos="1440" w:leader="none"/>
          <w:tab w:val="left" w:pos="3330" w:leader="none"/>
        </w:tabs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Option-2:</w:t>
        <w:tab/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sudo adduser  cdproot sudo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Checks: groups cdproot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Permit RootLogin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sudo nano /etc/ssh/sshd_config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Add This : PermitRootLogin yes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sudo gedit /etc/sudoer</w:t>
        <w:tab/>
        <w:t>and allow NOPASSWRD logins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Click next and select “System JDK” and continue, need start installing all packages.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Refer “</w:t>
      </w:r>
      <w:r>
        <w:rPr>
          <w:rFonts w:eastAsia="Times New Roman" w:cs="Times New Roman" w:ascii="Times New Roman" w:hAnsi="Times New Roman"/>
          <w:b/>
          <w:i/>
          <w:sz w:val="23"/>
          <w:szCs w:val="23"/>
        </w:rPr>
        <w:t>InstalltionDetails- SCU</w:t>
      </w:r>
      <w:r>
        <w:rPr>
          <w:rFonts w:eastAsia="Times New Roman" w:cs="Times New Roman" w:ascii="Times New Roman" w:hAnsi="Times New Roman"/>
          <w:b/>
          <w:i/>
          <w:color w:val="000000"/>
          <w:sz w:val="23"/>
          <w:szCs w:val="23"/>
        </w:rPr>
        <w:t>.pdf”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from </w:t>
      </w:r>
      <w:hyperlink r:id="rId8">
        <w:r>
          <w:rPr>
            <w:rFonts w:eastAsia="Times New Roman" w:cs="Times New Roman" w:ascii="Times New Roman" w:hAnsi="Times New Roman"/>
            <w:color w:val="0000FF"/>
            <w:sz w:val="23"/>
            <w:szCs w:val="23"/>
            <w:u w:val="single"/>
          </w:rPr>
          <w:t>Santa Clara University</w:t>
        </w:r>
      </w:hyperlink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  <w:t>All Developer Addon-Tools Installations: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3"/>
          <w:szCs w:val="23"/>
        </w:rPr>
        <w:t xml:space="preserve">Clouder Data Science Workbench(CDSW) - </w:t>
      </w:r>
      <w:hyperlink r:id="rId9">
        <w:r>
          <w:rPr>
            <w:rStyle w:val="InternetLink"/>
            <w:rFonts w:eastAsia="Times New Roman" w:cs="Times New Roman" w:ascii="Times New Roman" w:hAnsi="Times New Roman"/>
            <w:sz w:val="23"/>
            <w:szCs w:val="23"/>
          </w:rPr>
          <w:t>https://docs.cloudera.com/cdsw/1.9.2/installation/topics/cdsw-installing-cloudera-data-science-workbench.html</w:t>
        </w:r>
      </w:hyperlink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  <w:t xml:space="preserve">NiFi Installation: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</w:r>
    </w:p>
    <w:p>
      <w:pPr>
        <w:pStyle w:val="Normal"/>
        <w:keepNext w:val="true"/>
        <w:keepLines/>
        <w:spacing w:before="20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i/>
          <w:color w:val="404040"/>
          <w:sz w:val="23"/>
          <w:szCs w:val="23"/>
        </w:rPr>
        <w:t>Access and Environment for CDP Data Developer Exam Candidates: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3"/>
          <w:szCs w:val="23"/>
        </w:rPr>
      </w:pPr>
      <w:r>
        <w:rPr>
          <w:rFonts w:eastAsia="Times New Roman" w:cs="Times New Roman" w:ascii="Times New Roman" w:hAnsi="Times New Roman"/>
          <w:b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sz w:val="23"/>
          <w:szCs w:val="23"/>
        </w:rPr>
        <w:t>CDP Access: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sz w:val="23"/>
          <w:szCs w:val="23"/>
        </w:rPr>
        <w:t xml:space="preserve">&lt;Post Installation&gt;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color w:val="000000"/>
          <w:sz w:val="23"/>
          <w:szCs w:val="23"/>
        </w:rPr>
        <w:t>Systems Requirements for the Participants: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color w:val="000000"/>
          <w:sz w:val="23"/>
          <w:szCs w:val="23"/>
        </w:rPr>
        <w:t>CDP Access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or own installation ( if anyone can manage own)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Pycharm Edu and Python  - Python </w:t>
      </w:r>
      <w:sdt>
        <w:sdtPr>
          <w:id w:val="1010164546"/>
        </w:sdtPr>
        <w:sdtContent>
          <w:ins w:id="4" w:author="amrit chhetrib" w:date="2022-08-25T12:52:00Z"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  <w:t>Coding</w:t>
            </w:r>
          </w:ins>
          <w:sdt>
            <w:sdtPr/>
            <w:sdtContent>
              <w:r>
                <w:rPr>
                  <w:rFonts w:eastAsia="Times New Roman" w:cs="Times New Roman" w:ascii="Times New Roman" w:hAnsi="Times New Roman"/>
                  <w:color w:val="000000"/>
                  <w:sz w:val="23"/>
                  <w:szCs w:val="23"/>
                </w:rPr>
              </w:r>
              <w:r>
                <w:rPr>
                  <w:rFonts w:eastAsia="Times New Roman" w:cs="Times New Roman" w:ascii="Times New Roman" w:hAnsi="Times New Roman"/>
                  <w:color w:val="000000"/>
                  <w:sz w:val="23"/>
                  <w:szCs w:val="23"/>
                </w:rPr>
              </w:r>
            </w:sdtContent>
          </w:sdt>
        </w:sdtContent>
      </w:sdt>
      <w:del w:id="5" w:author="amrit chhetrib" w:date="2022-08-25T12:52:00Z">
        <w:r>
          <w:rPr>
            <w:rFonts w:eastAsia="Times New Roman" w:cs="Times New Roman" w:ascii="Times New Roman" w:hAnsi="Times New Roman"/>
            <w:color w:val="000000"/>
            <w:sz w:val="23"/>
            <w:szCs w:val="23"/>
          </w:rPr>
          <w:delText>Codding</w:delText>
        </w:r>
      </w:del>
      <w:sdt>
        <w:sdtPr/>
        <w:sdtContent>
          <w:r>
            <w:rPr>
              <w:rFonts w:eastAsia="Times New Roman" w:cs="Times New Roman" w:ascii="Times New Roman" w:hAnsi="Times New Roman"/>
              <w:color w:val="000000"/>
              <w:sz w:val="23"/>
              <w:szCs w:val="23"/>
            </w:rPr>
          </w:r>
          <w:r>
            <w:rPr>
              <w:rFonts w:eastAsia="Times New Roman" w:cs="Times New Roman" w:ascii="Times New Roman" w:hAnsi="Times New Roman"/>
              <w:color w:val="000000"/>
              <w:sz w:val="23"/>
              <w:szCs w:val="23"/>
            </w:rPr>
          </w:r>
        </w:sdtContent>
      </w:sdt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for </w:t>
      </w:r>
      <w:r>
        <w:rPr>
          <w:rFonts w:eastAsia="Times New Roman" w:cs="Times New Roman" w:ascii="Times New Roman" w:hAnsi="Times New Roman"/>
          <w:b/>
          <w:color w:val="000000"/>
          <w:sz w:val="23"/>
          <w:szCs w:val="23"/>
        </w:rPr>
        <w:t>PySpark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Intellij IDE Edu-  Java and Scala Coding for </w:t>
      </w:r>
      <w:r>
        <w:rPr>
          <w:rFonts w:eastAsia="Times New Roman" w:cs="Times New Roman" w:ascii="Times New Roman" w:hAnsi="Times New Roman"/>
          <w:b/>
          <w:i/>
          <w:color w:val="000000"/>
          <w:sz w:val="23"/>
          <w:szCs w:val="23"/>
        </w:rPr>
        <w:t>Spark Coding with Scala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Firefox and Chrome Browsers –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CDP Data Developer: https://www.cloudera.com/about/training/certification/cdp-datadev-exam-cdp-3001.html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FAQ: https://www.cloudera.com/about/training/certification/cdp-faqs.html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color w:val="000000"/>
          <w:sz w:val="23"/>
          <w:szCs w:val="23"/>
        </w:rPr>
        <w:t>Recommended Resources Access: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Supporting Cloudera Courses: </w:t>
      </w:r>
      <w:hyperlink r:id="rId10">
        <w:r>
          <w:rPr>
            <w:rStyle w:val="InternetLink"/>
            <w:rFonts w:eastAsia="Times New Roman" w:cs="Times New Roman" w:ascii="Times New Roman" w:hAnsi="Times New Roman"/>
            <w:sz w:val="23"/>
            <w:szCs w:val="23"/>
          </w:rPr>
          <w:t>https://education.cloudera.com/store?utf8=%E2%9C%93&amp;st=free&amp;commit</w:t>
        </w:r>
      </w:hyperlink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=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b/>
          <w:color w:val="CB3383"/>
          <w:sz w:val="23"/>
          <w:szCs w:val="23"/>
          <w:lang w:val="en-US"/>
        </w:rPr>
        <w:t>Remote Access to CDP for PySpark Shell: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  <w:lang w:val="en-US"/>
        </w:rPr>
        <w:t>Create Linux Users on CDP Server , example CDP3001-001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Times New Roman" w:ascii="Times New Roman" w:hAnsi="Times New Roman"/>
          <w:sz w:val="23"/>
          <w:szCs w:val="23"/>
          <w:lang w:val="en-US"/>
        </w:rPr>
        <w:t xml:space="preserve">Getting remote session on Smart Putty, </w:t>
      </w:r>
      <w:hyperlink r:id="rId11">
        <w:r>
          <w:rPr>
            <w:rStyle w:val="InternetLink"/>
            <w:rFonts w:cs="Times New Roman" w:ascii="Times New Roman" w:hAnsi="Times New Roman"/>
            <w:sz w:val="23"/>
            <w:szCs w:val="23"/>
            <w:lang w:val="en-US"/>
          </w:rPr>
          <w:t>https://sysprogs.com/SmarTTY/download/</w:t>
        </w:r>
      </w:hyperlink>
    </w:p>
    <w:p>
      <w:pPr>
        <w:pStyle w:val="ListParagraph"/>
        <w:numPr>
          <w:ilvl w:val="1"/>
          <w:numId w:val="2"/>
        </w:numPr>
        <w:rPr>
          <w:rFonts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  <w:lang w:val="en-US"/>
        </w:rPr>
        <w:t>Starting Spark shell , $ spark-shell or spark2-shell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  <w:lang w:val="en-US"/>
        </w:rPr>
        <w:t>Checks with Sample Code:</w:t>
        <w:br/>
        <w:t>Scala&gt;val log = sc.textFile("/tmp/logs")</w:t>
        <w:br/>
        <w:t>scala&gt;print(log)</w:t>
      </w:r>
    </w:p>
    <w:p>
      <w:pPr>
        <w:pStyle w:val="Normal"/>
        <w:tabs>
          <w:tab w:val="clear" w:pos="720"/>
          <w:tab w:val="left" w:pos="5460" w:leader="none"/>
        </w:tabs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Another</w:t>
      </w:r>
    </w:p>
    <w:p>
      <w:pPr>
        <w:pStyle w:val="Normal"/>
        <w:tabs>
          <w:tab w:val="clear" w:pos="720"/>
          <w:tab w:val="left" w:pos="1035" w:leader="none"/>
        </w:tabs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i/>
          <w:sz w:val="23"/>
          <w:szCs w:val="23"/>
        </w:rPr>
        <w:t>Note: Practical Labs on Spark( Pythona) on Shell, Jupyter Notebook and PyCharm, Scala on Shell, Intellij and Jupyter Notebook and all necessary labs during the sessions, started making them!</w:t>
      </w:r>
    </w:p>
    <w:p>
      <w:pPr>
        <w:pStyle w:val="Normal"/>
        <w:tabs>
          <w:tab w:val="clear" w:pos="720"/>
          <w:tab w:val="left" w:pos="3465" w:leader="none"/>
          <w:tab w:val="left" w:pos="3870" w:leader="none"/>
        </w:tabs>
        <w:rPr>
          <w:rFonts w:ascii="Times New Roman" w:hAnsi="Times New Roman"/>
          <w:sz w:val="23"/>
          <w:szCs w:val="23"/>
        </w:rPr>
      </w:pPr>
      <w:bookmarkStart w:id="2" w:name="_heading=h.30j0zll"/>
      <w:bookmarkEnd w:id="2"/>
      <w:r>
        <w:rPr>
          <w:rFonts w:eastAsia="Times New Roman" w:cs="Times New Roman" w:ascii="Times New Roman" w:hAnsi="Times New Roman"/>
          <w:sz w:val="23"/>
          <w:szCs w:val="23"/>
        </w:rPr>
        <w:tab/>
        <w:tab/>
      </w:r>
    </w:p>
    <w:p>
      <w:pPr>
        <w:pStyle w:val="Normal"/>
        <w:tabs>
          <w:tab w:val="clear" w:pos="720"/>
          <w:tab w:val="left" w:pos="3465" w:leader="none"/>
          <w:tab w:val="left" w:pos="3870" w:leader="none"/>
        </w:tabs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</w:r>
    </w:p>
    <w:p>
      <w:pPr>
        <w:pStyle w:val="Normal"/>
        <w:tabs>
          <w:tab w:val="clear" w:pos="720"/>
          <w:tab w:val="left" w:pos="3465" w:leader="none"/>
          <w:tab w:val="left" w:pos="3870" w:leader="none"/>
        </w:tabs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</w:r>
    </w:p>
    <w:p>
      <w:pPr>
        <w:pStyle w:val="Normal"/>
        <w:pBdr>
          <w:bottom w:val="single" w:sz="6" w:space="1" w:color="000000"/>
        </w:pBdr>
        <w:tabs>
          <w:tab w:val="clear" w:pos="720"/>
          <w:tab w:val="left" w:pos="3465" w:leader="none"/>
          <w:tab w:val="left" w:pos="3870" w:leader="none"/>
        </w:tabs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</w:r>
    </w:p>
    <w:p>
      <w:pPr>
        <w:pStyle w:val="Normal"/>
        <w:tabs>
          <w:tab w:val="clear" w:pos="720"/>
          <w:tab w:val="left" w:pos="3465" w:leader="none"/>
          <w:tab w:val="left" w:pos="3870" w:leader="none"/>
        </w:tabs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  <w:t>Troubleshooting: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465" w:leader="none"/>
          <w:tab w:val="left" w:pos="3870" w:leader="none"/>
        </w:tabs>
        <w:rPr/>
      </w:pPr>
      <w:r>
        <w:rPr>
          <w:rStyle w:val="Liamessageunread"/>
          <w:rFonts w:cs="Times New Roman" w:ascii="Times New Roman" w:hAnsi="Times New Roman"/>
          <w:b/>
          <w:sz w:val="23"/>
          <w:szCs w:val="23"/>
        </w:rPr>
        <w:t>TS-01: Cloudera Manager Hangs When Installing Parcels</w:t>
      </w:r>
    </w:p>
    <w:p>
      <w:pPr>
        <w:pStyle w:val="ListParagraph"/>
        <w:rPr>
          <w:rFonts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  <w:lang w:val="en-US"/>
        </w:rPr>
        <w:t>Suggested changes for resolution:</w:t>
      </w:r>
    </w:p>
    <w:p>
      <w:pPr>
        <w:pStyle w:val="ListParagraph"/>
        <w:tabs>
          <w:tab w:val="clear" w:pos="720"/>
          <w:tab w:val="left" w:pos="3465" w:leader="none"/>
          <w:tab w:val="left" w:pos="3870" w:leader="none"/>
        </w:tabs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ListParagraph"/>
        <w:numPr>
          <w:ilvl w:val="1"/>
          <w:numId w:val="5"/>
        </w:numPr>
        <w:rPr>
          <w:rFonts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b/>
          <w:sz w:val="23"/>
          <w:szCs w:val="23"/>
          <w:lang w:val="en-US"/>
        </w:rPr>
        <w:t>Map Hostname with IP in Hosts file:</w:t>
      </w:r>
    </w:p>
    <w:p>
      <w:pPr>
        <w:pStyle w:val="ListParagraph"/>
        <w:ind w:left="1440" w:hanging="0"/>
        <w:rPr>
          <w:rFonts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  <w:lang w:val="en-US"/>
        </w:rPr>
        <w:t xml:space="preserve">$sudo gedit </w:t>
      </w:r>
      <w:r>
        <w:rPr>
          <w:rFonts w:cs="Times New Roman" w:ascii="Times New Roman" w:hAnsi="Times New Roman"/>
          <w:sz w:val="23"/>
          <w:szCs w:val="23"/>
        </w:rPr>
        <w:t xml:space="preserve">/etc/hosts or </w:t>
      </w:r>
    </w:p>
    <w:p>
      <w:pPr>
        <w:pStyle w:val="ListParagraph"/>
        <w:ind w:left="1440" w:hanging="0"/>
        <w:rPr>
          <w:rFonts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$sudo nano /etc/hosts or</w:t>
      </w:r>
    </w:p>
    <w:p>
      <w:pPr>
        <w:pStyle w:val="ListParagraph"/>
        <w:ind w:left="1440" w:hanging="0"/>
        <w:rPr>
          <w:rFonts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$sudo vi /etc/hosts</w:t>
      </w:r>
    </w:p>
    <w:p>
      <w:pPr>
        <w:pStyle w:val="ListParagraph"/>
        <w:ind w:left="1440" w:hanging="0"/>
        <w:rPr>
          <w:rFonts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br/>
        <w:t>Map IP with hostname</w:t>
      </w:r>
    </w:p>
    <w:p>
      <w:pPr>
        <w:pStyle w:val="ListParagraph"/>
        <w:ind w:left="1440" w:hanging="0"/>
        <w:rPr/>
      </w:pPr>
      <w:r>
        <w:rPr>
          <w:rFonts w:cs="Times New Roman" w:ascii="Times New Roman" w:hAnsi="Times New Roman"/>
          <w:sz w:val="23"/>
          <w:szCs w:val="23"/>
        </w:rPr>
        <w:t>127.0.0.1 &lt;Hostname&gt;</w:t>
        <w:br/>
        <w:br/>
        <w:t xml:space="preserve">References: </w:t>
      </w:r>
      <w:r>
        <w:fldChar w:fldCharType="begin"/>
      </w:r>
      <w:r>
        <w:rPr>
          <w:rStyle w:val="InternetLink"/>
          <w:sz w:val="23"/>
          <w:szCs w:val="23"/>
          <w:rFonts w:cs="Times New Roman" w:ascii="Times New Roman" w:hAnsi="Times New Roman"/>
        </w:rPr>
        <w:instrText xml:space="preserve"> HYPERLINK "https://community.cloudera.com/t5/Support-Questions/Cloudera-Manager-Hangs-When-Installing-Parcels/m-p/53770" \l "M46950"</w:instrText>
      </w:r>
      <w:r>
        <w:rPr>
          <w:rStyle w:val="InternetLink"/>
          <w:sz w:val="23"/>
          <w:szCs w:val="23"/>
          <w:rFonts w:cs="Times New Roman" w:ascii="Times New Roman" w:hAnsi="Times New Roman"/>
        </w:rPr>
        <w:fldChar w:fldCharType="separate"/>
      </w:r>
      <w:r>
        <w:rPr>
          <w:rStyle w:val="InternetLink"/>
          <w:rFonts w:cs="Times New Roman" w:ascii="Times New Roman" w:hAnsi="Times New Roman"/>
          <w:sz w:val="23"/>
          <w:szCs w:val="23"/>
        </w:rPr>
        <w:t>https://community.cloudera.com/t5/Support-Questions/Cloudera-Manager-Hangs-When-Installing-Parcels/m-p/53770#M46950</w:t>
      </w:r>
      <w:r>
        <w:rPr>
          <w:rStyle w:val="InternetLink"/>
          <w:sz w:val="23"/>
          <w:szCs w:val="23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3"/>
          <w:szCs w:val="23"/>
        </w:rPr>
        <w:br/>
      </w:r>
    </w:p>
    <w:p>
      <w:pPr>
        <w:pStyle w:val="ListParagraph"/>
        <w:numPr>
          <w:ilvl w:val="1"/>
          <w:numId w:val="5"/>
        </w:numPr>
        <w:rPr>
          <w:rFonts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b/>
          <w:sz w:val="23"/>
          <w:szCs w:val="23"/>
          <w:lang w:val="en-US"/>
        </w:rPr>
        <w:t xml:space="preserve">Restart </w:t>
      </w:r>
      <w:r>
        <w:rPr>
          <w:rFonts w:cs="Times New Roman" w:ascii="Times New Roman" w:hAnsi="Times New Roman"/>
          <w:b/>
          <w:color w:val="AD23A3"/>
          <w:sz w:val="23"/>
          <w:szCs w:val="23"/>
          <w:lang w:val="en-US"/>
        </w:rPr>
        <w:t>CLOUDERA SOFTWARE AGENT</w:t>
      </w:r>
      <w:r>
        <w:rPr>
          <w:rFonts w:cs="Times New Roman" w:ascii="Times New Roman" w:hAnsi="Times New Roman"/>
          <w:b/>
          <w:sz w:val="23"/>
          <w:szCs w:val="23"/>
          <w:lang w:val="en-US"/>
        </w:rPr>
        <w:t>:</w:t>
      </w:r>
    </w:p>
    <w:p>
      <w:pPr>
        <w:pStyle w:val="ListParagraph"/>
        <w:tabs>
          <w:tab w:val="clear" w:pos="720"/>
          <w:tab w:val="left" w:pos="3405" w:leader="none"/>
        </w:tabs>
        <w:ind w:left="1440" w:hanging="0"/>
        <w:rPr>
          <w:rFonts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sudo ssh &lt;hostname&gt;</w:t>
        <w:tab/>
        <w:br/>
        <w:t>systemctl restart cloudera-scm-agent</w:t>
        <w:tab/>
      </w:r>
    </w:p>
    <w:p>
      <w:pPr>
        <w:pStyle w:val="ListParagraph"/>
        <w:tabs>
          <w:tab w:val="clear" w:pos="720"/>
          <w:tab w:val="left" w:pos="3465" w:leader="none"/>
          <w:tab w:val="left" w:pos="3870" w:leader="none"/>
        </w:tabs>
        <w:ind w:left="1080" w:hanging="0"/>
        <w:rPr/>
      </w:pPr>
      <w:r>
        <w:rPr>
          <w:rStyle w:val="Liamessageunread"/>
          <w:rFonts w:cs="Times New Roman" w:ascii="Times New Roman" w:hAnsi="Times New Roman"/>
          <w:sz w:val="23"/>
          <w:szCs w:val="23"/>
        </w:rPr>
        <w:tab/>
      </w:r>
      <w:r>
        <w:rPr/>
        <w:drawing>
          <wp:inline distT="0" distB="0" distL="0" distR="0">
            <wp:extent cx="5495925" cy="182816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080" w:hanging="0"/>
        <w:rPr>
          <w:rFonts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b/>
          <w:sz w:val="23"/>
          <w:szCs w:val="23"/>
          <w:lang w:val="en-US"/>
        </w:rPr>
        <w:tab/>
        <w:tab/>
      </w:r>
      <w:r>
        <w:rPr/>
        <w:drawing>
          <wp:inline distT="0" distB="0" distL="0" distR="0">
            <wp:extent cx="5495925" cy="163703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rFonts w:ascii="Times New Roman" w:hAnsi="Times New Roman" w:cs="Times New Roman"/>
          <w:b/>
          <w:b/>
          <w:sz w:val="23"/>
          <w:szCs w:val="23"/>
          <w:lang w:val="en-US"/>
        </w:rPr>
      </w:pPr>
      <w:r>
        <w:rPr>
          <w:rFonts w:cs="Times New Roman" w:ascii="Times New Roman" w:hAnsi="Times New Roman"/>
          <w:b/>
          <w:sz w:val="23"/>
          <w:szCs w:val="23"/>
          <w:lang w:val="en-US"/>
        </w:rPr>
      </w:r>
    </w:p>
    <w:p>
      <w:pPr>
        <w:pStyle w:val="ListParagraph"/>
        <w:numPr>
          <w:ilvl w:val="1"/>
          <w:numId w:val="5"/>
        </w:numPr>
        <w:rPr>
          <w:rFonts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b/>
          <w:sz w:val="23"/>
          <w:szCs w:val="23"/>
          <w:lang w:val="en-US"/>
        </w:rPr>
        <w:t xml:space="preserve">Check </w:t>
      </w:r>
      <w:r>
        <w:rPr>
          <w:rFonts w:cs="Times New Roman" w:ascii="Times New Roman" w:hAnsi="Times New Roman"/>
          <w:b/>
          <w:color w:val="AD23A3"/>
          <w:sz w:val="23"/>
          <w:szCs w:val="23"/>
          <w:lang w:val="en-US"/>
        </w:rPr>
        <w:t>FREE STORAGE NEED FOR UNPACKING PARCELS</w:t>
      </w:r>
      <w:r>
        <w:rPr>
          <w:rFonts w:cs="Times New Roman" w:ascii="Times New Roman" w:hAnsi="Times New Roman"/>
          <w:b/>
          <w:sz w:val="23"/>
          <w:szCs w:val="23"/>
          <w:lang w:val="en-US"/>
        </w:rPr>
        <w:t>:</w:t>
      </w:r>
    </w:p>
    <w:p>
      <w:pPr>
        <w:pStyle w:val="ListParagraph"/>
        <w:tabs>
          <w:tab w:val="clear" w:pos="720"/>
          <w:tab w:val="left" w:pos="3405" w:leader="none"/>
        </w:tabs>
        <w:ind w:left="1440" w:hanging="0"/>
        <w:rPr/>
      </w:pPr>
      <w:r>
        <w:rPr>
          <w:rFonts w:cs="Times New Roman" w:ascii="Times New Roman" w:hAnsi="Times New Roman"/>
          <w:sz w:val="23"/>
          <w:szCs w:val="23"/>
        </w:rPr>
        <w:t>$ df  &lt;options&gt; [devices], df</w:t>
      </w:r>
      <w:r>
        <w:rPr>
          <w:rStyle w:val="HTMLCode"/>
          <w:rFonts w:eastAsia="Calibri" w:cs="Times New Roman" w:ascii="Times New Roman" w:hAnsi="Times New Roman"/>
          <w:sz w:val="23"/>
          <w:szCs w:val="23"/>
          <w:shd w:fill="F5F7F8" w:val="clear"/>
        </w:rPr>
        <w:t xml:space="preserve"> /dev/sda</w:t>
        <w:br/>
      </w:r>
    </w:p>
    <w:p>
      <w:pPr>
        <w:pStyle w:val="ListParagraph"/>
        <w:tabs>
          <w:tab w:val="clear" w:pos="720"/>
          <w:tab w:val="left" w:pos="3465" w:leader="none"/>
          <w:tab w:val="left" w:pos="3870" w:leader="none"/>
        </w:tabs>
        <w:ind w:left="1440" w:hanging="0"/>
        <w:rPr/>
      </w:pPr>
      <w:r>
        <w:rPr>
          <w:rStyle w:val="Liamessageunread"/>
          <w:rFonts w:cs="Times New Roman" w:ascii="Times New Roman" w:hAnsi="Times New Roman"/>
          <w:sz w:val="23"/>
          <w:szCs w:val="23"/>
        </w:rPr>
        <w:tab/>
      </w:r>
      <w:r>
        <w:rPr/>
        <w:drawing>
          <wp:inline distT="0" distB="0" distL="0" distR="0">
            <wp:extent cx="5133975" cy="1722120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3465" w:leader="none"/>
          <w:tab w:val="left" w:pos="3870" w:leader="none"/>
        </w:tabs>
        <w:rPr/>
      </w:pPr>
      <w:r>
        <w:rPr>
          <w:rStyle w:val="Liamessageunread"/>
          <w:rFonts w:cs="Times New Roman" w:ascii="Times New Roman" w:hAnsi="Times New Roman"/>
          <w:sz w:val="23"/>
          <w:szCs w:val="23"/>
        </w:rPr>
        <w:tab/>
      </w:r>
    </w:p>
    <w:p>
      <w:pPr>
        <w:pStyle w:val="ListParagraph"/>
        <w:tabs>
          <w:tab w:val="clear" w:pos="720"/>
          <w:tab w:val="left" w:pos="3465" w:leader="none"/>
          <w:tab w:val="left" w:pos="3870" w:leader="none"/>
        </w:tabs>
        <w:ind w:left="1440" w:hanging="0"/>
        <w:rPr/>
      </w:pPr>
      <w:r>
        <w:rPr>
          <w:rStyle w:val="Liamessageunread"/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Style w:val="Liamessageunread"/>
          <w:rFonts w:cs="Times New Roman" w:ascii="Times New Roman" w:hAnsi="Times New Roman"/>
          <w:sz w:val="23"/>
          <w:szCs w:val="23"/>
        </w:rPr>
        <w:t xml:space="preserve">Check installing small package: sudo apt-get install gedit                   </w:t>
      </w:r>
      <w:r>
        <w:rPr/>
        <w:drawing>
          <wp:inline distT="0" distB="0" distL="0" distR="0">
            <wp:extent cx="5133975" cy="159067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3465" w:leader="none"/>
          <w:tab w:val="left" w:pos="3870" w:leader="none"/>
        </w:tabs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ListParagraph"/>
        <w:numPr>
          <w:ilvl w:val="1"/>
          <w:numId w:val="5"/>
        </w:numPr>
        <w:rPr/>
      </w:pPr>
      <w:r>
        <w:rPr>
          <w:rFonts w:cs="Times New Roman" w:ascii="Times New Roman" w:hAnsi="Times New Roman"/>
          <w:b/>
          <w:sz w:val="23"/>
          <w:szCs w:val="23"/>
          <w:lang w:val="en-US"/>
        </w:rPr>
        <w:t>Check Whether download Package available or not:</w:t>
        <w:br/>
        <w:t xml:space="preserve">Location : </w:t>
      </w:r>
      <w:r>
        <w:rPr>
          <w:rFonts w:cs="Times New Roman" w:ascii="Times New Roman" w:hAnsi="Times New Roman"/>
          <w:sz w:val="23"/>
          <w:szCs w:val="23"/>
        </w:rPr>
        <w:t>oudera/parcels/.flood/CDH-7.1.7-1.cdh7.1.7.p0.15945976-focal.parcel/CDH-7.1.7-1.cdh7.1.7.p0.15945976-focal.parcel does not exist</w:t>
      </w:r>
      <w:r>
        <w:rPr>
          <w:rStyle w:val="Liamessageunread"/>
          <w:rFonts w:cs="Times New Roman" w:ascii="Times New Roman" w:hAnsi="Times New Roman"/>
          <w:sz w:val="23"/>
          <w:szCs w:val="23"/>
        </w:rPr>
        <w:tab/>
      </w:r>
      <w:r>
        <w:rPr/>
        <w:drawing>
          <wp:inline distT="0" distB="0" distL="0" distR="0">
            <wp:extent cx="5133975" cy="2066925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Liamessageunread"/>
          <w:rFonts w:cs="Times New Roman" w:ascii="Times New Roman" w:hAnsi="Times New Roman"/>
          <w:sz w:val="23"/>
          <w:szCs w:val="23"/>
        </w:rPr>
        <w:t xml:space="preserve">   </w:t>
      </w:r>
    </w:p>
    <w:p>
      <w:pPr>
        <w:pStyle w:val="ListParagraph"/>
        <w:ind w:left="1440" w:hanging="0"/>
        <w:rPr/>
      </w:pPr>
      <w:r>
        <w:rPr>
          <w:rFonts w:cs="Times New Roman" w:ascii="Times New Roman" w:hAnsi="Times New Roman"/>
          <w:b/>
          <w:sz w:val="23"/>
          <w:szCs w:val="23"/>
          <w:lang w:val="en-US"/>
        </w:rPr>
        <w:t xml:space="preserve">   </w:t>
      </w:r>
      <w:r>
        <w:rPr>
          <w:rStyle w:val="Liamessageunread"/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>/opt/cloudera/parcels/.flood/CDH-7.1.7-1.cdh7.1.7.p0.15945976-focal.parcel</w:t>
        <w:br/>
      </w:r>
      <w:r>
        <w:rPr/>
        <w:drawing>
          <wp:inline distT="0" distB="0" distL="0" distR="0">
            <wp:extent cx="5029200" cy="2085975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465" w:leader="none"/>
          <w:tab w:val="left" w:pos="3870" w:leader="none"/>
        </w:tabs>
        <w:rPr/>
      </w:pPr>
      <w:r>
        <w:rPr>
          <w:rStyle w:val="Liamessageunread"/>
          <w:rFonts w:cs="Times New Roman" w:ascii="Times New Roman" w:hAnsi="Times New Roman"/>
          <w:sz w:val="23"/>
          <w:szCs w:val="23"/>
        </w:rPr>
        <w:t>TS-02: Trial License Issues</w:t>
        <w:br/>
      </w:r>
      <w:r>
        <w:rPr>
          <w:rFonts w:cs="Times New Roman" w:ascii="Times New Roman" w:hAnsi="Times New Roman"/>
          <w:sz w:val="23"/>
          <w:szCs w:val="23"/>
          <w:lang w:val="en-US"/>
        </w:rPr>
        <w:t xml:space="preserve"> Write with environment details for Trial License at </w:t>
      </w:r>
      <w:hyperlink r:id="rId18">
        <w:r>
          <w:rPr>
            <w:rStyle w:val="InternetLink"/>
            <w:rFonts w:cs="Times New Roman" w:ascii="Times New Roman" w:hAnsi="Times New Roman"/>
            <w:sz w:val="23"/>
            <w:szCs w:val="23"/>
            <w:lang w:val="en-US"/>
          </w:rPr>
          <w:t>https://www.cloudera.com/contact-sales.html</w:t>
        </w:r>
      </w:hyperlink>
      <w:r>
        <w:rPr>
          <w:rFonts w:cs="Times New Roman" w:ascii="Times New Roman" w:hAnsi="Times New Roman"/>
          <w:sz w:val="23"/>
          <w:szCs w:val="23"/>
          <w:lang w:val="en-US"/>
        </w:rPr>
        <w:br/>
      </w:r>
      <w:r>
        <w:rPr/>
        <w:drawing>
          <wp:inline distT="0" distB="0" distL="0" distR="0">
            <wp:extent cx="5486400" cy="1809750"/>
            <wp:effectExtent l="0" t="0" r="0" b="0"/>
            <wp:docPr id="9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465" w:leader="none"/>
          <w:tab w:val="left" w:pos="3870" w:leader="none"/>
        </w:tabs>
        <w:spacing w:before="0" w:after="20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  <w:tab/>
      </w:r>
      <w:r>
        <w:rPr/>
        <w:drawing>
          <wp:inline distT="0" distB="0" distL="0" distR="0">
            <wp:extent cx="5543550" cy="200025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even" r:id="rId21"/>
      <w:headerReference w:type="default" r:id="rId22"/>
      <w:headerReference w:type="first" r:id="rId23"/>
      <w:footerReference w:type="even" r:id="rId24"/>
      <w:footerReference w:type="default" r:id="rId25"/>
      <w:footerReference w:type="first" r:id="rId26"/>
      <w:type w:val="nextPage"/>
      <w:pgSz w:w="11906" w:h="16838"/>
      <w:pgMar w:left="1440" w:right="1440" w:gutter="0" w:header="708" w:top="1440" w:footer="708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  <w:sz w:val="18"/>
        <w:szCs w:val="18"/>
      </w:rPr>
    </w:pPr>
    <w:r>
      <w:rPr>
        <w:color w:val="000000"/>
        <w:sz w:val="18"/>
        <w:szCs w:val="18"/>
      </w:rPr>
      <w:t>Prepared by Amrit Chhetri, Rosefinch(Siliguri), India | Copyright©: Amrit Chhetri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  <w:sz w:val="18"/>
        <w:szCs w:val="18"/>
      </w:rPr>
    </w:pPr>
    <w:r>
      <w:rPr>
        <w:color w:val="000000"/>
        <w:sz w:val="18"/>
        <w:szCs w:val="18"/>
      </w:rPr>
      <w:t>Prepared by Amrit Chhetri, Rosefinch(Siliguri), India | Copyright©: Amrit Chhetri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fals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fals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d3f66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14405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37b1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37b18"/>
    <w:rPr/>
  </w:style>
  <w:style w:type="character" w:styleId="Heading7Char" w:customStyle="1">
    <w:name w:val="Heading 7 Char"/>
    <w:basedOn w:val="DefaultParagraphFont"/>
    <w:link w:val="Heading7"/>
    <w:uiPriority w:val="9"/>
    <w:qFormat/>
    <w:rsid w:val="007d3f66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3f66"/>
    <w:rPr>
      <w:rFonts w:ascii="Tahoma" w:hAnsi="Tahoma" w:cs="Tahoma"/>
      <w:sz w:val="16"/>
      <w:szCs w:val="16"/>
    </w:rPr>
  </w:style>
  <w:style w:type="character" w:styleId="Liamessageunread" w:customStyle="1">
    <w:name w:val="lia-message-unread"/>
    <w:basedOn w:val="DefaultParagraphFont"/>
    <w:qFormat/>
    <w:rsid w:val="0062267e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479df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f52820"/>
    <w:rPr>
      <w:rFonts w:ascii="Courier New" w:hAnsi="Courier New" w:eastAsia="Times New Roman" w:cs="Courier New"/>
      <w:sz w:val="20"/>
      <w:szCs w:val="20"/>
    </w:rPr>
  </w:style>
  <w:style w:type="character" w:styleId="LineNumbering">
    <w:name w:val="Line Number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21440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37b1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37b1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7d3f66"/>
    <w:pPr>
      <w:spacing w:before="480" w:after="0"/>
      <w:outlineLvl w:val="9"/>
    </w:pPr>
    <w:rPr>
      <w:rFonts w:ascii="Cambria" w:hAnsi="Cambria" w:eastAsia="" w:cs="" w:asciiTheme="majorHAnsi" w:cstheme="majorBidi" w:eastAsiaTheme="majorEastAsia" w:hAnsiTheme="majorHAnsi"/>
      <w:bCs/>
      <w:color w:val="365F91" w:themeColor="accent1" w:themeShade="bf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3f6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3f66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79d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matrix.cloudera.com/" TargetMode="External"/><Relationship Id="rId3" Type="http://schemas.openxmlformats.org/officeDocument/2006/relationships/hyperlink" Target="https://www.cloudera.com/downloads/cdp-private-cloud-trial/cdp-private-cloud-base-trial.html" TargetMode="External"/><Relationship Id="rId4" Type="http://schemas.openxmlformats.org/officeDocument/2006/relationships/hyperlink" Target="https://archive.cloudera.com/cm7/7.4.4/cloudera-manager-installer.bin" TargetMode="External"/><Relationship Id="rId5" Type="http://schemas.openxmlformats.org/officeDocument/2006/relationships/hyperlink" Target="http://54.255.20.131:7180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scu.edu/" TargetMode="External"/><Relationship Id="rId9" Type="http://schemas.openxmlformats.org/officeDocument/2006/relationships/hyperlink" Target="https://docs.cloudera.com/cdsw/1.9.2/installation/topics/cdsw-installing-cloudera-data-science-workbench.html" TargetMode="External"/><Relationship Id="rId10" Type="http://schemas.openxmlformats.org/officeDocument/2006/relationships/hyperlink" Target="https://education.cloudera.com/store?utf8=&#10003;&amp;st=free&amp;commit" TargetMode="External"/><Relationship Id="rId11" Type="http://schemas.openxmlformats.org/officeDocument/2006/relationships/hyperlink" Target="https://sysprogs.com/SmarTTY/download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s://www.cloudera.com/contact-sales.html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header" Target="header3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oter" Target="footer3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bvDt1nuaD5iiLcDp97RaBPF65A==">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LibreOffice/7.4.2.3$Windows_X86_64 LibreOffice_project/382eef1f22670f7f4118c8c2dd222ec7ad009daf</Application>
  <AppVersion>15.0000</AppVersion>
  <Pages>7</Pages>
  <Words>611</Words>
  <Characters>4619</Characters>
  <CharactersWithSpaces>5249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2022-08-24T11:22:00Z</dcterms:created>
  <dc:creator>WIN 10</dc:creator>
  <dc:description/>
  <dc:language>en-IN</dc:language>
  <cp:lastModifiedBy/>
  <cp:lastPrinted>2022-08-29T09:04:00Z</cp:lastPrinted>
  <dcterms:modified xsi:type="dcterms:W3CDTF">2022-11-17T15:17:57Z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