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</w:r>
      <w:r>
        <w:rPr>
          <w:rFonts w:cs="Times New Roman" w:ascii="Times New Roman" w:hAnsi="Times New Roman"/>
          <w:sz w:val="38"/>
          <w:szCs w:val="38"/>
          <w:lang w:val="en-US"/>
        </w:rPr>
        <w:t>CDP Data Developer (3001) Certification Guide</w:t>
        <w:br/>
      </w:r>
      <w:r>
        <w:rPr>
          <w:rFonts w:cs="Times New Roman" w:ascii="Times New Roman" w:hAnsi="Times New Roman"/>
          <w:lang w:val="en-US"/>
        </w:rPr>
        <w:tab/>
        <w:t xml:space="preserve">  </w:t>
        <w:tab/>
        <w:t xml:space="preserve">          ( by AMRIT CHHETRI, RCS()</w:t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CREATED FOR : CDP-3001 Certification Training from Rosefinch,Siliguri</w:t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IN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2938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_Toc112938274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CDP Data Developer Exam (CDP 3001) Details: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112938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_Toc112938275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CDP Private Cloud Installation: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112938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_Toc112938276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CDP Developer Workstation for CDP 3001 Certification: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112938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_Toc112938277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Topics of CDP Data Developer Exam (CDP 3001)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112938278">
            <w:r>
              <w:rPr>
                <w:webHidden/>
                <w:rStyle w:val="IndexLink"/>
                <w:vanish w:val="false"/>
                <w:lang w:val="en-US"/>
              </w:rPr>
              <w:t>Studying CDP 3001 Certification: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_Toc112938278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112938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_Toc112938279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Self-Study Modules/Resources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112938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_Toc112938280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CDP Coding Spark: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clear" w:pos="720"/>
          <w:tab w:val="left" w:pos="274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0" w:name="_Toc112938274"/>
      <w:r>
        <w:rPr/>
        <w:t>CDP Data Developer Exam (CDP 3001) Details:</w:t>
      </w:r>
      <w:bookmarkEnd w:id="0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CDP Data Developer is latest Developer Certification from Cloudera and short details are: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Exam Number: CDP-3001 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Number of questions: 65 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Duration: 90 minutes </w:t>
      </w:r>
    </w:p>
    <w:p>
      <w:pPr>
        <w:pStyle w:val="NoSpacing"/>
        <w:numPr>
          <w:ilvl w:val="0"/>
          <w:numId w:val="6"/>
        </w:numPr>
        <w:rPr/>
      </w:pPr>
      <w:r>
        <w:rPr/>
        <w:t>Pass Score: unpublished</w:t>
      </w:r>
    </w:p>
    <w:p>
      <w:pPr>
        <w:pStyle w:val="NoSpacing"/>
        <w:ind w:left="720" w:hanging="0"/>
        <w:rPr/>
      </w:pPr>
      <w:r>
        <w:rPr/>
        <w:t>We do not publish exam pass scores. Candidates should not be trying to achieve any particular score. Rather they should be aiming for the highest score possible.</w:t>
      </w:r>
    </w:p>
    <w:p>
      <w:pPr>
        <w:pStyle w:val="NoSpacing"/>
        <w:numPr>
          <w:ilvl w:val="0"/>
          <w:numId w:val="6"/>
        </w:numPr>
        <w:rPr/>
      </w:pPr>
      <w:r>
        <w:rPr/>
        <w:t>Delivery: online, proctored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Please review the </w:t>
      </w:r>
      <w:hyperlink r:id="rId2">
        <w:r>
          <w:rPr>
            <w:rStyle w:val="InternetLink"/>
          </w:rPr>
          <w:t>system requirements</w:t>
        </w:r>
      </w:hyperlink>
      <w:r>
        <w:rPr/>
        <w:t xml:space="preserve"> to enable online, proctored testing through QuestionMark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Allowed resources: none.  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Official URL:  </w:t>
      </w:r>
      <w:hyperlink r:id="rId3">
        <w:r>
          <w:rPr>
            <w:rStyle w:val="InternetLink"/>
          </w:rPr>
          <w:t>https://www.cloudera.com/about/training/certification/cdp-datadev-exam-cdp-</w:t>
        </w:r>
        <w:bookmarkStart w:id="1" w:name="_GoBack1"/>
        <w:bookmarkEnd w:id="1"/>
        <w:r>
          <w:rPr>
            <w:rStyle w:val="InternetLink"/>
          </w:rPr>
          <w:t>3001.html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Exam Portal(Purchase and Registration): </w:t>
      </w:r>
      <w:r>
        <w:rPr>
          <w:rStyle w:val="InternetLink"/>
        </w:rPr>
        <w:t>https://support.questionmark.com/user/register</w:t>
      </w:r>
    </w:p>
    <w:p>
      <w:pPr>
        <w:pStyle w:val="ListParagraph"/>
        <w:numPr>
          <w:ilvl w:val="0"/>
          <w:numId w:val="1"/>
        </w:numPr>
        <w:rPr/>
      </w:pPr>
      <w:r>
        <w:rPr/>
        <w:t>FREE Voucher: https://www.cloudera.com/about/training.html</w:t>
      </w:r>
    </w:p>
    <w:p>
      <w:pPr>
        <w:pStyle w:val="Heading1"/>
        <w:rPr/>
      </w:pPr>
      <w:r>
        <w:rPr/>
        <w:t>Training Steps</w:t>
      </w:r>
      <w:bookmarkStart w:id="2" w:name="_Toc1129382741"/>
      <w:r>
        <w:rPr/>
        <w:t>:</w:t>
      </w:r>
      <w:bookmarkEnd w:id="2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These are recommended steps for the preparation of Cloudera Developer CDP-3001 Certification:</w:t>
      </w:r>
    </w:p>
    <w:p>
      <w:pPr>
        <w:pStyle w:val="NoSpacing"/>
        <w:numPr>
          <w:ilvl w:val="0"/>
          <w:numId w:val="6"/>
        </w:numPr>
        <w:rPr/>
      </w:pPr>
      <w:r>
        <w:rPr/>
        <w:t>Register Account : https://sso.cloudera.com/register.html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Purchase Exam -directly or from Training Center: </w:t>
      </w:r>
      <w:r>
        <w:rPr>
          <w:rStyle w:val="InternetLink"/>
        </w:rPr>
        <w:t>https://education.cloudera.com/store/2737716-cdp-3001-cdp-data-developer-exam</w:t>
      </w:r>
    </w:p>
    <w:p>
      <w:pPr>
        <w:pStyle w:val="NoSpacing"/>
        <w:rPr/>
      </w:pPr>
      <w:r>
        <w:rPr/>
      </w:r>
    </w:p>
    <w:p>
      <w:pPr>
        <w:pStyle w:val="Heading1"/>
        <w:rPr/>
      </w:pPr>
      <w:bookmarkStart w:id="3" w:name="_Toc112938275"/>
      <w:r>
        <w:rPr/>
        <w:t>CDP Private Cloud Installation:</w:t>
      </w:r>
      <w:bookmarkEnd w:id="3"/>
      <w:r>
        <w:rPr/>
        <w:br/>
      </w:r>
    </w:p>
    <w:p>
      <w:pPr>
        <w:pStyle w:val="ListParagraph"/>
        <w:keepNext w:val="true"/>
        <w:keepLines/>
        <w:numPr>
          <w:ilvl w:val="0"/>
          <w:numId w:val="7"/>
        </w:numPr>
        <w:spacing w:before="200" w:after="0"/>
        <w:contextualSpacing/>
        <w:rPr>
          <w:rFonts w:ascii="Times New Roman" w:hAnsi="Times New Roman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CDP Cluster Installations- for CDP Cluster:</w:t>
        <w:br/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The requirements for the installations of </w:t>
      </w:r>
      <w:r>
        <w:rPr>
          <w:rFonts w:eastAsia="Times New Roman" w:cs="Times New Roman" w:ascii="Times New Roman" w:hAnsi="Times New Roman"/>
          <w:b/>
          <w:i/>
          <w:color w:val="000000"/>
          <w:sz w:val="23"/>
          <w:szCs w:val="23"/>
        </w:rPr>
        <w:t xml:space="preserve">CDP Private Cloud Base(Cluster)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are given below and they are based on </w:t>
      </w:r>
      <w:hyperlink r:id="rId4">
        <w:r>
          <w:rPr>
            <w:rStyle w:val="InternetLink"/>
            <w:rFonts w:eastAsia="Times New Roman" w:cs="Times New Roman" w:ascii="Times New Roman" w:hAnsi="Times New Roman"/>
            <w:b/>
            <w:sz w:val="23"/>
            <w:szCs w:val="23"/>
          </w:rPr>
          <w:t>https://supportmatrix.cloudera.com/</w:t>
        </w:r>
      </w:hyperlink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 xml:space="preserve"> .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There is requirement of 2 Virtual Instances each with 16 GB RAM and 250 GB HDD CDP Private Cloud Base (Cluster) installation.</w:t>
        <w:br/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br/>
        <w:t>A. Requirements Details –with Ubuntu 20.04 LTS:</w:t>
      </w:r>
    </w:p>
    <w:p>
      <w:pPr>
        <w:pStyle w:val="ListParagraph"/>
        <w:keepNext w:val="true"/>
        <w:keepLines/>
        <w:numPr>
          <w:ilvl w:val="1"/>
          <w:numId w:val="8"/>
        </w:numPr>
        <w:spacing w:before="200" w:after="0"/>
        <w:contextualSpacing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System Matrices:</w:t>
      </w:r>
    </w:p>
    <w:tbl>
      <w:tblPr>
        <w:tblStyle w:val="TableGrid"/>
        <w:tblW w:w="10004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38"/>
        <w:gridCol w:w="2538"/>
        <w:gridCol w:w="1406"/>
        <w:gridCol w:w="3521"/>
      </w:tblGrid>
      <w:tr>
        <w:trPr>
          <w:trHeight w:val="250" w:hRule="atLeast"/>
        </w:trPr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Peripherals/Infrastructure</w:t>
            </w:r>
          </w:p>
        </w:tc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Peripherals/Infrastructure</w:t>
            </w:r>
          </w:p>
        </w:tc>
        <w:tc>
          <w:tcPr>
            <w:tcW w:w="140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Specifications</w:t>
            </w:r>
          </w:p>
        </w:tc>
        <w:tc>
          <w:tcPr>
            <w:tcW w:w="352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URL/Remarks</w:t>
            </w:r>
          </w:p>
        </w:tc>
      </w:tr>
      <w:tr>
        <w:trPr>
          <w:trHeight w:val="415" w:hRule="atLeast"/>
        </w:trPr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Operating System</w:t>
            </w:r>
          </w:p>
        </w:tc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Ubuntu</w:t>
            </w:r>
          </w:p>
        </w:tc>
        <w:tc>
          <w:tcPr>
            <w:tcW w:w="140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20.04 LTS</w:t>
            </w:r>
          </w:p>
        </w:tc>
        <w:tc>
          <w:tcPr>
            <w:tcW w:w="3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https://www.releases.ubuntu.com/20.04/</w:t>
            </w:r>
          </w:p>
        </w:tc>
      </w:tr>
      <w:tr>
        <w:trPr>
          <w:trHeight w:val="428" w:hRule="atLeast"/>
        </w:trPr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RAM</w:t>
            </w:r>
          </w:p>
        </w:tc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16 GB</w:t>
            </w:r>
          </w:p>
        </w:tc>
        <w:tc>
          <w:tcPr>
            <w:tcW w:w="140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3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28" w:hRule="atLeast"/>
        </w:trPr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Storage/HDD</w:t>
            </w:r>
          </w:p>
        </w:tc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250 GB</w:t>
            </w:r>
          </w:p>
        </w:tc>
        <w:tc>
          <w:tcPr>
            <w:tcW w:w="140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3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28" w:hRule="atLeast"/>
        </w:trPr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CPU</w:t>
            </w:r>
          </w:p>
        </w:tc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X86-64 Architecture</w:t>
            </w:r>
          </w:p>
        </w:tc>
        <w:tc>
          <w:tcPr>
            <w:tcW w:w="140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3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28" w:hRule="atLeast"/>
        </w:trPr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Network Bandwidth</w:t>
            </w:r>
          </w:p>
        </w:tc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3-5 MBPS</w:t>
            </w:r>
          </w:p>
        </w:tc>
        <w:tc>
          <w:tcPr>
            <w:tcW w:w="140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Unlimited</w:t>
            </w:r>
          </w:p>
        </w:tc>
        <w:tc>
          <w:tcPr>
            <w:tcW w:w="3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28" w:hRule="atLeast"/>
        </w:trPr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SSH User</w:t>
            </w:r>
          </w:p>
        </w:tc>
        <w:tc>
          <w:tcPr>
            <w:tcW w:w="2538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140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35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cdproot with root privileges</w:t>
            </w:r>
          </w:p>
        </w:tc>
      </w:tr>
    </w:tbl>
    <w:p>
      <w:pPr>
        <w:pStyle w:val="ListParagraph"/>
        <w:keepNext w:val="true"/>
        <w:keepLines/>
        <w:numPr>
          <w:ilvl w:val="1"/>
          <w:numId w:val="7"/>
        </w:numPr>
        <w:spacing w:before="200" w:after="0"/>
        <w:contextualSpacing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Number of Instances</w:t>
        <w:tab/>
        <w:t>: 1</w:t>
      </w:r>
    </w:p>
    <w:p>
      <w:pPr>
        <w:pStyle w:val="ListParagraph"/>
        <w:keepNext w:val="true"/>
        <w:keepLines/>
        <w:numPr>
          <w:ilvl w:val="1"/>
          <w:numId w:val="7"/>
        </w:numPr>
        <w:spacing w:before="200" w:after="0"/>
        <w:contextualSpacing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Access Type </w:t>
        <w:tab/>
        <w:t xml:space="preserve">          </w:t>
        <w:tab/>
        <w:t>: Root</w:t>
      </w:r>
    </w:p>
    <w:p>
      <w:pPr>
        <w:pStyle w:val="ListParagraph"/>
        <w:keepNext w:val="true"/>
        <w:keepLines/>
        <w:numPr>
          <w:ilvl w:val="1"/>
          <w:numId w:val="7"/>
        </w:numPr>
        <w:spacing w:lineRule="auto" w:line="240" w:before="200" w:after="0"/>
        <w:contextualSpacing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Number of Days    </w:t>
        <w:tab/>
        <w:t xml:space="preserve">          </w:t>
        <w:tab/>
        <w:t>: Till Training completes</w:t>
      </w:r>
    </w:p>
    <w:p>
      <w:pPr>
        <w:pStyle w:val="ListParagraph"/>
        <w:keepNext w:val="true"/>
        <w:keepLines/>
        <w:spacing w:before="200" w:after="0"/>
        <w:ind w:left="360" w:hanging="0"/>
        <w:contextualSpacing/>
        <w:rPr>
          <w:rFonts w:ascii="Times New Roman" w:hAnsi="Times New Roman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</w:r>
    </w:p>
    <w:p>
      <w:pPr>
        <w:pStyle w:val="ListParagraph"/>
        <w:keepNext w:val="true"/>
        <w:keepLines/>
        <w:numPr>
          <w:ilvl w:val="0"/>
          <w:numId w:val="9"/>
        </w:numPr>
        <w:spacing w:before="200" w:after="0"/>
        <w:contextualSpacing/>
        <w:rPr>
          <w:rFonts w:ascii="Times New Roman" w:hAnsi="Times New Roman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Requirements Details –with Ubuntu 20.04 LTS:</w:t>
      </w:r>
    </w:p>
    <w:p>
      <w:pPr>
        <w:pStyle w:val="ListParagraph"/>
        <w:keepNext w:val="true"/>
        <w:keepLines/>
        <w:numPr>
          <w:ilvl w:val="1"/>
          <w:numId w:val="8"/>
        </w:numPr>
        <w:spacing w:before="200" w:after="0"/>
        <w:contextualSpacing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System Matrices:</w:t>
      </w:r>
    </w:p>
    <w:tbl>
      <w:tblPr>
        <w:tblStyle w:val="TableGrid"/>
        <w:tblW w:w="11199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4"/>
        <w:gridCol w:w="2836"/>
        <w:gridCol w:w="1571"/>
        <w:gridCol w:w="3957"/>
      </w:tblGrid>
      <w:tr>
        <w:trPr>
          <w:trHeight w:val="258" w:hRule="atLeast"/>
        </w:trPr>
        <w:tc>
          <w:tcPr>
            <w:tcW w:w="2834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Peripherals/Infrastructure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Peripherals/Infrastructure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Specifications</w:t>
            </w:r>
          </w:p>
        </w:tc>
        <w:tc>
          <w:tcPr>
            <w:tcW w:w="3957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URL</w:t>
            </w:r>
          </w:p>
        </w:tc>
      </w:tr>
      <w:tr>
        <w:trPr>
          <w:trHeight w:val="430" w:hRule="atLeast"/>
        </w:trPr>
        <w:tc>
          <w:tcPr>
            <w:tcW w:w="2834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Operating System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Centos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20.04 LTS</w:t>
            </w:r>
          </w:p>
        </w:tc>
        <w:tc>
          <w:tcPr>
            <w:tcW w:w="3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http://isoredirect.centos.org/centos/8-stream/isos/x86_64/</w:t>
            </w:r>
          </w:p>
        </w:tc>
      </w:tr>
      <w:tr>
        <w:trPr>
          <w:trHeight w:val="444" w:hRule="atLeast"/>
        </w:trPr>
        <w:tc>
          <w:tcPr>
            <w:tcW w:w="2834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RAM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16 GB Tuned: 64 GB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3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44" w:hRule="atLeast"/>
        </w:trPr>
        <w:tc>
          <w:tcPr>
            <w:tcW w:w="2834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Storage/HDD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250 GB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3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44" w:hRule="atLeast"/>
        </w:trPr>
        <w:tc>
          <w:tcPr>
            <w:tcW w:w="2834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CPU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X86-64 Architecture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3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44" w:hRule="atLeast"/>
        </w:trPr>
        <w:tc>
          <w:tcPr>
            <w:tcW w:w="2834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Network Bandwidth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3-5 MBPS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Unlimited</w:t>
            </w:r>
          </w:p>
        </w:tc>
        <w:tc>
          <w:tcPr>
            <w:tcW w:w="3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44" w:hRule="atLeast"/>
        </w:trPr>
        <w:tc>
          <w:tcPr>
            <w:tcW w:w="2834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SSH User</w:t>
            </w:r>
          </w:p>
        </w:tc>
        <w:tc>
          <w:tcPr>
            <w:tcW w:w="2836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39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cdproot with root privileges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tabs>
          <w:tab w:val="clear" w:pos="720"/>
          <w:tab w:val="left" w:pos="1950" w:leader="none"/>
        </w:tabs>
        <w:ind w:firstLine="720"/>
        <w:rPr/>
      </w:pP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keepNext w:val="true"/>
        <w:keepLines/>
        <w:spacing w:before="20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i/>
          <w:color w:val="404040"/>
          <w:sz w:val="23"/>
          <w:szCs w:val="23"/>
        </w:rPr>
        <w:t>Cloudera Manager 7 Installation-Steps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Register an account: https://sso.cloudera.com/onboarding.html?stepId=pocForm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Get installer for CDP Installer (60 Days Trial) https://www.cloudera.com/downloads/cdp-private-cloud-trial/cdp-private-cloud-base-trial.html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Check for supportable Linux OS(Ubuntu 20.04 or Centos) .Supporting OS : </w:t>
      </w:r>
      <w:hyperlink r:id="rId5">
        <w:r>
          <w:rPr>
            <w:rFonts w:eastAsia="Times New Roman" w:cs="Times New Roman" w:ascii="Times New Roman" w:hAnsi="Times New Roman"/>
            <w:color w:val="0000FF"/>
            <w:sz w:val="23"/>
            <w:szCs w:val="23"/>
            <w:u w:val="single"/>
          </w:rPr>
          <w:t>https://supportmatrix.cloudera.com/</w:t>
        </w:r>
      </w:hyperlink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, and get  Ubuntu 20.04, https://releases.ubuntu.com/20.04/ubuntu-20.04.4-desktop-amd64.iso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Request Trial at </w:t>
      </w:r>
      <w:hyperlink r:id="rId6">
        <w:r>
          <w:rPr>
            <w:rFonts w:eastAsia="Times New Roman" w:cs="Times New Roman" w:ascii="Times New Roman" w:hAnsi="Times New Roman"/>
            <w:color w:val="0000FF"/>
            <w:sz w:val="23"/>
            <w:szCs w:val="23"/>
            <w:u w:val="single"/>
          </w:rPr>
          <w:t>https://www.cloudera.com/downloads/cdp-private-cloud-trial/cdp-private-cloud-base-trial.html</w:t>
        </w:r>
      </w:hyperlink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Install </w:t>
      </w:r>
      <w:r>
        <w:rPr>
          <w:rFonts w:eastAsia="Times New Roman" w:cs="Times New Roman" w:ascii="Times New Roman" w:hAnsi="Times New Roman"/>
          <w:sz w:val="23"/>
          <w:szCs w:val="23"/>
        </w:rPr>
        <w:t>Cloudera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Manager with steps below( they are mentioned in the URL above too):</w:t>
        <w:tab/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Download </w:t>
      </w:r>
      <w:r>
        <w:rPr>
          <w:rFonts w:eastAsia="Times New Roman" w:cs="Times New Roman" w:ascii="Times New Roman" w:hAnsi="Times New Roman"/>
          <w:sz w:val="23"/>
          <w:szCs w:val="23"/>
        </w:rPr>
        <w:t>Cloudera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Manager Installer and install: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$ wget </w:t>
      </w:r>
      <w:hyperlink r:id="rId7">
        <w:r>
          <w:rPr>
            <w:rFonts w:eastAsia="Times New Roman" w:cs="Times New Roman" w:ascii="Times New Roman" w:hAnsi="Times New Roman"/>
            <w:color w:val="0000FF"/>
            <w:sz w:val="23"/>
            <w:szCs w:val="23"/>
            <w:u w:val="single"/>
          </w:rPr>
          <w:t>https://archive.cloudera.com/cm7/7.4.4/cloudera-manager-installer.bin</w:t>
        </w:r>
      </w:hyperlink>
    </w:p>
    <w:p>
      <w:pPr>
        <w:pStyle w:val="Normal"/>
        <w:numPr>
          <w:ilvl w:val="1"/>
          <w:numId w:val="7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3"/>
          <w:szCs w:val="23"/>
        </w:rPr>
      </w:pPr>
      <w:bookmarkStart w:id="4" w:name="_heading=h.gjdgxs"/>
      <w:bookmarkEnd w:id="4"/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$ chmod u+x cloudera-manager-installer.bin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$ sudo ./cloudera-manager-installer.bin</w:t>
        <w:tab/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Once installer completes, create SSH user( cdproot) with Root/Admin Privileges</w:t>
      </w:r>
    </w:p>
    <w:p>
      <w:pPr>
        <w:pStyle w:val="Normal"/>
        <w:spacing w:lineRule="auto" w:line="240" w:before="0" w:after="0"/>
        <w:ind w:left="360" w:firstLine="30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Option-1:</w:t>
        <w:br/>
        <w:t xml:space="preserve">       </w:t>
        <w:tab/>
        <w:t>sudo adduser cdproot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 xml:space="preserve">sudo usermod -aG sudo </w:t>
      </w:r>
      <w:sdt>
        <w:sdtPr>
          <w:id w:val="496961660"/>
        </w:sdtPr>
        <w:sdtContent>
          <w:ins w:id="0" w:author="amrit chhetrib" w:date="2022-08-25T12:52:00Z"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cd root</w:t>
            </w:r>
          </w:ins>
          <w:sdt>
            <w:sdtPr/>
            <w:sdtContent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</w:r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</w:r>
            </w:sdtContent>
          </w:sdt>
        </w:sdtContent>
      </w:sdt>
      <w:del w:id="1" w:author="amrit chhetrib" w:date="2022-08-25T12:52:00Z">
        <w:r>
          <w:rPr>
            <w:rFonts w:eastAsia="Times New Roman" w:cs="Times New Roman" w:ascii="Times New Roman" w:hAnsi="Times New Roman"/>
            <w:color w:val="000000"/>
            <w:sz w:val="23"/>
            <w:szCs w:val="23"/>
          </w:rPr>
          <w:delText>cdproot</w:delText>
        </w:r>
      </w:del>
      <w:sdt>
        <w:sdtPr/>
        <w:sdtContent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</w:sdtContent>
      </w:sdt>
    </w:p>
    <w:p>
      <w:pPr>
        <w:pStyle w:val="Normal"/>
        <w:tabs>
          <w:tab w:val="left" w:pos="720" w:leader="none"/>
          <w:tab w:val="left" w:pos="1440" w:leader="none"/>
          <w:tab w:val="left" w:pos="3330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>Option-2: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 xml:space="preserve">sudo adduser  </w:t>
      </w:r>
      <w:sdt>
        <w:sdtPr/>
        <w:sdtContent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  <w:sdt>
            <w:sdtPr>
              <w:id w:val="738907958"/>
            </w:sdtPr>
            <w:sdtContent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  <w:t>cdproot</w:t>
              </w:r>
            </w:sdtContent>
          </w:sdt>
        </w:sdtContent>
      </w:sdt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sudo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Checks: groups cdproot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Install and start OpenSSH-Server to run at 22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># sudo apt-get install openssh-server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# sudo systemctl enable ssh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# sudo systemctl start ssh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SSH Login and Root Permission: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SSH Login: 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sudo nano /etc/ssh/sshd_config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ab/>
        <w:tab/>
        <w:t>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sudo nano /etc/ssh/sshd_config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Add This : PermitRootLogin yes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Root User: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>sudo gedit /etc/sudoer</w:t>
        <w:tab/>
        <w:t xml:space="preserve">and allow </w:t>
      </w:r>
      <w:sdt>
        <w:sdtPr/>
        <w:sdtContent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  <w:sdt>
            <w:sdtPr>
              <w:id w:val="711218263"/>
            </w:sdtPr>
            <w:sdtContent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  <w:t>NOPASSWRD</w:t>
              </w:r>
            </w:sdtContent>
          </w:sdt>
        </w:sdtContent>
      </w:sdt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logins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330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  <w:t xml:space="preserve">Start SCM Server </w:t>
      </w:r>
      <w:r>
        <w:rPr>
          <w:rFonts w:cs="Times New Roman" w:ascii="Times New Roman" w:hAnsi="Times New Roman"/>
          <w:sz w:val="23"/>
          <w:szCs w:val="23"/>
        </w:rPr>
        <w:t>sudo service cloudera-scm-server start</w:t>
        <w:br/>
        <w:t xml:space="preserve">Other options: </w:t>
        <w:br/>
        <w:t>sudo service cloudera-scm-server start</w:t>
      </w:r>
    </w:p>
    <w:p>
      <w:pPr>
        <w:pStyle w:val="HTMLPreformatted"/>
        <w:ind w:left="720" w:hanging="0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sudo service cloudera-scm-server stop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sudo service cloudera-scm-server restart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Access Cloudera Manager at https://&lt;ip&gt;:7180, username/password admin/admin/</w:t>
        <w:tab/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Follow on-screen details to install and configure all parcels/packages</w:t>
      </w:r>
    </w:p>
    <w:p>
      <w:pPr>
        <w:pStyle w:val="Normal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b/>
          <w:b/>
          <w:color w:val="00206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2060"/>
          <w:sz w:val="23"/>
          <w:szCs w:val="23"/>
        </w:rPr>
        <w:t>Configure and verify Parcel URL Configuration before processing the installation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  <w:t xml:space="preserve">  (Works in most scenarios)...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keepNext w:val="true"/>
        <w:keepLines/>
        <w:tabs>
          <w:tab w:val="clear" w:pos="720"/>
          <w:tab w:val="left" w:pos="7770" w:leader="none"/>
        </w:tabs>
        <w:spacing w:before="200" w:after="0"/>
        <w:rPr>
          <w:rFonts w:ascii="Times New Roman" w:hAnsi="Times New Roman" w:eastAsia="Times New Roman" w:cs="Times New Roman"/>
          <w:b/>
          <w:b/>
          <w:i/>
          <w:i/>
          <w:color w:val="40404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i/>
          <w:color w:val="404040"/>
          <w:sz w:val="23"/>
          <w:szCs w:val="23"/>
        </w:rPr>
        <w:t xml:space="preserve">Cloudera Data Platform installation using </w:t>
      </w:r>
      <w:sdt>
        <w:sdtPr>
          <w:id w:val="2067475528"/>
        </w:sdtPr>
        <w:sdtContent>
          <w:ins w:id="2" w:author="amrit chhetrib" w:date="2022-08-25T12:52:00Z">
            <w:r>
              <w:rPr>
                <w:rFonts w:eastAsia="Times New Roman" w:cs="Times New Roman" w:ascii="Times New Roman" w:hAnsi="Times New Roman"/>
                <w:b/>
                <w:i/>
                <w:color w:val="404040"/>
                <w:sz w:val="23"/>
                <w:szCs w:val="23"/>
              </w:rPr>
              <w:t>Cloudera</w:t>
            </w:r>
          </w:ins>
          <w:sdt>
            <w:sdtPr/>
            <w:sdtContent>
              <w:r>
                <w:rPr>
                  <w:rFonts w:eastAsia="Times New Roman" w:cs="Times New Roman" w:ascii="Times New Roman" w:hAnsi="Times New Roman"/>
                  <w:b/>
                  <w:i/>
                  <w:color w:val="404040"/>
                  <w:sz w:val="23"/>
                  <w:szCs w:val="23"/>
                </w:rPr>
              </w:r>
              <w:r>
                <w:rPr>
                  <w:rFonts w:eastAsia="Times New Roman" w:cs="Times New Roman" w:ascii="Times New Roman" w:hAnsi="Times New Roman"/>
                  <w:b/>
                  <w:i/>
                  <w:color w:val="404040"/>
                  <w:sz w:val="23"/>
                  <w:szCs w:val="23"/>
                </w:rPr>
              </w:r>
            </w:sdtContent>
          </w:sdt>
        </w:sdtContent>
      </w:sdt>
      <w:del w:id="3" w:author="amrit chhetrib" w:date="2022-08-25T12:52:00Z">
        <w:r>
          <w:rPr>
            <w:rFonts w:eastAsia="Times New Roman" w:cs="Times New Roman" w:ascii="Times New Roman" w:hAnsi="Times New Roman"/>
            <w:b/>
            <w:i/>
            <w:color w:val="404040"/>
            <w:sz w:val="23"/>
            <w:szCs w:val="23"/>
          </w:rPr>
          <w:delText>Clouder</w:delText>
        </w:r>
      </w:del>
      <w:sdt>
        <w:sdtPr/>
        <w:sdtContent>
          <w:r>
            <w:rPr>
              <w:rFonts w:eastAsia="Times New Roman" w:cs="Times New Roman" w:ascii="Times New Roman" w:hAnsi="Times New Roman"/>
              <w:b/>
              <w:i/>
              <w:color w:val="404040"/>
              <w:sz w:val="23"/>
              <w:szCs w:val="23"/>
            </w:rPr>
          </w:r>
          <w:r>
            <w:rPr>
              <w:rFonts w:eastAsia="Times New Roman" w:cs="Times New Roman" w:ascii="Times New Roman" w:hAnsi="Times New Roman"/>
              <w:b/>
              <w:i/>
              <w:color w:val="404040"/>
              <w:sz w:val="23"/>
              <w:szCs w:val="23"/>
            </w:rPr>
          </w:r>
        </w:sdtContent>
      </w:sdt>
      <w:r>
        <w:rPr>
          <w:rFonts w:eastAsia="Times New Roman" w:cs="Times New Roman" w:ascii="Times New Roman" w:hAnsi="Times New Roman"/>
          <w:b/>
          <w:i/>
          <w:color w:val="404040"/>
          <w:sz w:val="23"/>
          <w:szCs w:val="23"/>
        </w:rPr>
        <w:t xml:space="preserve"> Manager 7:</w:t>
      </w:r>
      <w:r>
        <w:rPr>
          <w:rFonts w:eastAsia="Times New Roman" w:cs="Times New Roman" w:ascii="Times New Roman" w:hAnsi="Times New Roman"/>
          <w:b/>
          <w:i/>
          <w:color w:val="404040"/>
          <w:sz w:val="23"/>
          <w:szCs w:val="23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  <w:t>Now, follow the steps below to complete installation of CDP :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Login to Cloudera Manager 7 with given URL </w:t>
      </w:r>
      <w:hyperlink r:id="rId8">
        <w:r>
          <w:rPr>
            <w:rFonts w:eastAsia="Times New Roman" w:cs="Times New Roman" w:ascii="Times New Roman" w:hAnsi="Times New Roman"/>
            <w:color w:val="0000FF"/>
            <w:sz w:val="23"/>
            <w:szCs w:val="23"/>
            <w:u w:val="single"/>
          </w:rPr>
          <w:t>http://54.255.20.131:7180</w:t>
        </w:r>
      </w:hyperlink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and credentials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Click on continue and define Cluster, Cluster-BS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/>
        <w:drawing>
          <wp:inline distT="0" distB="0" distL="0" distR="0">
            <wp:extent cx="5369560" cy="25698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Click on continue and search the server system by Hostname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/>
        <w:drawing>
          <wp:inline distT="0" distB="0" distL="0" distR="0">
            <wp:extent cx="5369560" cy="33115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Before clicking Continue create another user with root permission/privileges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Option-1:</w:t>
        <w:br/>
        <w:t xml:space="preserve">   sudo adduser cdproot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sudo usermod -aG sudo </w:t>
      </w:r>
      <w:r>
        <w:rPr>
          <w:rFonts w:eastAsia="Times New Roman" w:cs="Times New Roman" w:ascii="Times New Roman" w:hAnsi="Times New Roman"/>
          <w:sz w:val="23"/>
          <w:szCs w:val="23"/>
        </w:rPr>
        <w:t>cd root</w:t>
      </w:r>
    </w:p>
    <w:p>
      <w:pPr>
        <w:pStyle w:val="Normal"/>
        <w:tabs>
          <w:tab w:val="left" w:pos="720" w:leader="none"/>
          <w:tab w:val="left" w:pos="1440" w:leader="none"/>
          <w:tab w:val="left" w:pos="3330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Option-2:</w:t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sudo adduser  cdproot sudo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Checks: groups cdproot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Permit RootLogin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sudo nano /etc/ssh/sshd_config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Add This : PermitRootLogin yes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sudo gedit /etc/sudoer</w:t>
        <w:tab/>
        <w:t>and allow NOPASSWRD logins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Click next and select “System JDK” and continue, need start installing all packages.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5B277D"/>
        </w:rPr>
      </w:pPr>
      <w:r>
        <w:rPr>
          <w:b/>
          <w:bCs/>
          <w:color w:val="5B277D"/>
        </w:rPr>
        <w:t>-------- Installed worked well in 2 VMs , have to update the contents here ....</w:t>
      </w:r>
    </w:p>
    <w:p>
      <w:pPr>
        <w:pStyle w:val="Normal"/>
        <w:rPr>
          <w:b/>
          <w:b/>
          <w:bCs/>
          <w:color w:val="5B277D"/>
        </w:rPr>
      </w:pPr>
      <w:r>
        <w:rPr>
          <w:b/>
          <w:bCs/>
          <w:color w:val="5B277D"/>
        </w:rPr>
      </w:r>
    </w:p>
    <w:p>
      <w:pPr>
        <w:pStyle w:val="Heading1"/>
        <w:rPr/>
      </w:pPr>
      <w:r>
        <w:rPr/>
        <w:t xml:space="preserve"> </w:t>
      </w:r>
      <w:r>
        <w:rPr/>
        <w:t>C</w:t>
      </w:r>
      <w:bookmarkStart w:id="6" w:name="_Toc112938276"/>
      <w:r>
        <w:rPr/>
        <w:t>DP Developer Workstation for CDP 3001 Certification:</w:t>
      </w:r>
      <w:bookmarkEnd w:id="6"/>
    </w:p>
    <w:p>
      <w:pPr>
        <w:pStyle w:val="ListParagraph"/>
        <w:keepNext w:val="true"/>
        <w:keepLines/>
        <w:numPr>
          <w:ilvl w:val="0"/>
          <w:numId w:val="10"/>
        </w:numPr>
        <w:spacing w:before="200" w:after="0"/>
        <w:contextualSpacing/>
        <w:rPr>
          <w:rFonts w:ascii="Times New Roman" w:hAnsi="Times New Roman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CDP Data Developer Certification –for Participant’s Environment</w:t>
      </w:r>
    </w:p>
    <w:p>
      <w:pPr>
        <w:pStyle w:val="ListParagraph"/>
        <w:keepNext w:val="true"/>
        <w:keepLines/>
        <w:numPr>
          <w:ilvl w:val="1"/>
          <w:numId w:val="10"/>
        </w:numPr>
        <w:spacing w:before="200" w:after="0"/>
        <w:contextualSpacing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System Matrices:</w:t>
      </w:r>
    </w:p>
    <w:tbl>
      <w:tblPr>
        <w:tblStyle w:val="TableGrid"/>
        <w:tblW w:w="12887" w:type="dxa"/>
        <w:jc w:val="left"/>
        <w:tblInd w:w="-1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5"/>
        <w:gridCol w:w="2835"/>
        <w:gridCol w:w="1571"/>
        <w:gridCol w:w="5645"/>
      </w:tblGrid>
      <w:tr>
        <w:trPr>
          <w:trHeight w:val="258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Peripherals/Infrastructure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Peripherals/Infrastructure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Specifications</w:t>
            </w:r>
          </w:p>
        </w:tc>
        <w:tc>
          <w:tcPr>
            <w:tcW w:w="564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3"/>
                <w:szCs w:val="23"/>
                <w:lang w:val="en-IN" w:eastAsia="en-IN" w:bidi="ar-SA"/>
              </w:rPr>
              <w:t>URL</w:t>
            </w:r>
          </w:p>
        </w:tc>
      </w:tr>
      <w:tr>
        <w:trPr>
          <w:trHeight w:val="430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Operating System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Windows 10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Professional, 64-Bits</w:t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RAM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4-12 GB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Storage/HDD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80 GB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-</w:t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CPU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X86-64 Architecture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Network Bandwidth/Internet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3-5 MBPS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Unlimited</w:t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-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Development SDK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Java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11</w:t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https://www.oracle.com/in/java/technologies/javase/jdk11-archive-downloads.html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Scala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https://www.scala-lang.org/download/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Python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3.10</w:t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https://www.python.org/downloads/release/python-3100/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Development IDE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PyCharm Edu (for Python)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https://www.jetbrains.com/edu-products/download/#section=pycharm-edu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IntelliJ Edu( Scala and Java)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https://www.jetbrains.com/edu-products/download/#section=idea-Scala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Jupyter Notebook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https://jupyter.org/install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Putty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Smart Putty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3.0</w:t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https://sysprogs.com/SmarTTY/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Notebook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Notepad++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8.4.4</w:t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https://notepad-plus-plus.org/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MLOps Tools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Jenkins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3.65</w:t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https://www.jenkins.io/download/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Jenkins X/GitOps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https://jenkins-x.io/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Codes Management</w:t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Git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2.37</w:t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center" w:pos="2715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https://git-scm.com/downloads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Anaconda</w:t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3"/>
                <w:szCs w:val="23"/>
                <w:lang w:val="en-IN" w:eastAsia="en-IN" w:bidi="ar-SA"/>
              </w:rPr>
              <w:t>https://www.anaconda.com/</w:t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444" w:hRule="atLeast"/>
        </w:trPr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</w:rPr>
            </w:r>
          </w:p>
        </w:tc>
        <w:tc>
          <w:tcPr>
            <w:tcW w:w="2835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</w:rPr>
            </w:r>
          </w:p>
        </w:tc>
        <w:tc>
          <w:tcPr>
            <w:tcW w:w="1571" w:type="dxa"/>
            <w:tcBorders/>
          </w:tcPr>
          <w:p>
            <w:pPr>
              <w:pStyle w:val="ListParagraph"/>
              <w:keepNext w:val="true"/>
              <w:keepLines/>
              <w:widowControl w:val="false"/>
              <w:suppressAutoHyphens w:val="true"/>
              <w:spacing w:lineRule="auto" w:line="240" w:before="200" w:after="0"/>
              <w:ind w:left="0" w:hanging="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</w:rPr>
            </w:r>
          </w:p>
        </w:tc>
        <w:tc>
          <w:tcPr>
            <w:tcW w:w="5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3"/>
                <w:szCs w:val="23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</w:r>
          </w:p>
        </w:tc>
      </w:tr>
    </w:tbl>
    <w:p>
      <w:pPr>
        <w:pStyle w:val="ListParagraph"/>
        <w:keepNext w:val="true"/>
        <w:keepLines/>
        <w:numPr>
          <w:ilvl w:val="1"/>
          <w:numId w:val="10"/>
        </w:numPr>
        <w:tabs>
          <w:tab w:val="clear" w:pos="720"/>
          <w:tab w:val="left" w:pos="3465" w:leader="none"/>
          <w:tab w:val="left" w:pos="3870" w:leader="none"/>
        </w:tabs>
        <w:spacing w:lineRule="auto" w:line="240" w:before="200" w:after="0"/>
        <w:ind w:left="720" w:hanging="360"/>
        <w:contextualSpacing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Number Of Instance:  1 /Participant(Accessible Physically)</w:t>
      </w:r>
    </w:p>
    <w:p>
      <w:pPr>
        <w:pStyle w:val="Heading1"/>
        <w:ind w:firstLine="720"/>
        <w:rPr/>
      </w:pPr>
      <w:r>
        <w:rPr/>
      </w:r>
    </w:p>
    <w:p>
      <w:pPr>
        <w:pStyle w:val="Heading1"/>
        <w:rPr/>
      </w:pPr>
      <w:bookmarkStart w:id="7" w:name="_Toc112938277"/>
      <w:r>
        <w:rPr/>
        <w:t>Topics of CDP Data Developer Exam (CDP 3001)</w:t>
      </w:r>
      <w:bookmarkEnd w:id="7"/>
      <w:r>
        <w:rPr/>
        <w:t xml:space="preserve">  </w:t>
      </w:r>
    </w:p>
    <w:p>
      <w:pPr>
        <w:pStyle w:val="Normal"/>
        <w:tabs>
          <w:tab w:val="clear" w:pos="720"/>
          <w:tab w:val="left" w:pos="7035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</w:r>
    </w:p>
    <w:p>
      <w:pPr>
        <w:pStyle w:val="Normal"/>
        <w:rPr>
          <w:rFonts w:ascii="Times New Roman" w:hAnsi="Times New Roman" w:cs="Times New Roman"/>
          <w:lang w:val="en-US"/>
        </w:rPr>
      </w:pPr>
      <w:hyperlink r:id="rId11">
        <w:r>
          <w:rPr>
            <w:rStyle w:val="InternetLink"/>
            <w:rFonts w:cs="Times New Roman" w:ascii="Times New Roman" w:hAnsi="Times New Roman"/>
            <w:lang w:val="en-US"/>
          </w:rPr>
          <w:t>https://www.cloudera.com/about/training/certification/cdp-datadev-exam-cdp-3001.html</w:t>
        </w:r>
      </w:hyperlink>
    </w:p>
    <w:p>
      <w:pPr>
        <w:pStyle w:val="Normal"/>
        <w:tabs>
          <w:tab w:val="clear" w:pos="720"/>
          <w:tab w:val="left" w:pos="2190" w:leader="none"/>
        </w:tabs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CDP 3001 Topics:</w:t>
        <w:tab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Connect and move data between systems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Build and manage a data warehouse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Build, schedule, execute, and monitor data pipelines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Clean and serve data to the end-users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Perform data quality checks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Debug data issues reported by end-users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Data backup and disaster recovery</w:t>
      </w:r>
    </w:p>
    <w:p>
      <w:pPr>
        <w:pStyle w:val="Normal"/>
        <w:tabs>
          <w:tab w:val="clear" w:pos="720"/>
          <w:tab w:val="left" w:pos="2145" w:leader="none"/>
        </w:tabs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ab/>
      </w:r>
    </w:p>
    <w:p>
      <w:pPr>
        <w:pStyle w:val="Heading1"/>
        <w:rPr>
          <w:lang w:val="en-US"/>
        </w:rPr>
      </w:pPr>
      <w:bookmarkStart w:id="8" w:name="_Toc112938278"/>
      <w:r>
        <w:rPr>
          <w:lang w:val="en-US"/>
        </w:rPr>
        <w:t>Studying CDP 3001 Certification:</w:t>
      </w:r>
      <w:bookmarkEnd w:id="8"/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</w:rPr>
        <w:t>Connect and move data between systems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Tools: Apache NiFi DataFlows, 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Moving: In and Out of Snowflake, Ozone using </w:t>
      </w:r>
      <w:r>
        <w:rPr>
          <w:rFonts w:cs="Times New Roman" w:ascii="Times New Roman" w:hAnsi="Times New Roman"/>
          <w:b/>
          <w:color w:val="FF0000"/>
          <w:lang w:val="en-US"/>
        </w:rPr>
        <w:t>NiFi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References: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Moving Data: </w:t>
      </w:r>
      <w:r>
        <w:rPr>
          <w:rStyle w:val="InternetLink"/>
          <w:rFonts w:cs="Times New Roman" w:ascii="Times New Roman" w:hAnsi="Times New Roman"/>
          <w:lang w:val="en-US"/>
        </w:rPr>
        <w:t>https://docs.cloudera.com/cfm/2.1.4/howto-exchanging-data.html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Style w:val="InternetLink"/>
          <w:rFonts w:cs="Times New Roman" w:ascii="Times New Roman" w:hAnsi="Times New Roman"/>
          <w:lang w:val="en-US"/>
        </w:rPr>
        <w:t>Clouder Products : https://www.cloudera.com/products/pricing.html</w:t>
      </w:r>
    </w:p>
    <w:p>
      <w:pPr>
        <w:pStyle w:val="ListParagraph"/>
        <w:ind w:left="144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Build and manage a data warehouse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Tools: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References 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DW Fundamentals : </w:t>
      </w:r>
      <w:r>
        <w:rPr>
          <w:rStyle w:val="InternetLink"/>
          <w:rFonts w:cs="Times New Roman" w:ascii="Times New Roman" w:hAnsi="Times New Roman"/>
          <w:lang w:val="en-US"/>
        </w:rPr>
        <w:t>https://www.cloudera.com/about/events/webinars/modern-dw-fundamentals.html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Style w:val="InternetLink"/>
          <w:rFonts w:cs="Times New Roman" w:ascii="Times New Roman" w:hAnsi="Times New Roman"/>
          <w:lang w:val="en-US"/>
        </w:rPr>
        <w:t>Designing of Enterprise Data Science Warehouse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i/>
          <w:color w:val="7030A0"/>
          <w:lang w:val="en-US"/>
        </w:rPr>
        <w:t>Designing( on AWS, Azure):</w:t>
      </w:r>
      <w:r>
        <w:rPr>
          <w:rFonts w:cs="Times New Roman" w:ascii="Times New Roman" w:hAnsi="Times New Roman"/>
          <w:lang w:val="en-US"/>
        </w:rPr>
        <w:t xml:space="preserve"> </w:t>
      </w:r>
      <w:hyperlink r:id="rId12">
        <w:r>
          <w:rPr>
            <w:rStyle w:val="InternetLink"/>
            <w:rFonts w:cs="Times New Roman" w:ascii="Times New Roman" w:hAnsi="Times New Roman"/>
            <w:lang w:val="en-US"/>
          </w:rPr>
          <w:t>https://docs.cloudera.com/data-warehouse/cloud/index.html</w:t>
        </w:r>
      </w:hyperlink>
    </w:p>
    <w:p>
      <w:pPr>
        <w:pStyle w:val="Normal"/>
        <w:ind w:left="144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Handson on Dataware is must! CC free registration  ….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Build, schedule, execute, and monitor data pipelines: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Tools: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References: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Data Pipelines: </w:t>
      </w:r>
      <w:hyperlink r:id="rId13">
        <w:r>
          <w:rPr>
            <w:rStyle w:val="InternetLink"/>
            <w:rFonts w:cs="Times New Roman" w:ascii="Times New Roman" w:hAnsi="Times New Roman"/>
            <w:lang w:val="en-US"/>
          </w:rPr>
          <w:t>https://docs.cloudera.com/cdsw/1.9.2/jobs-pipelines/topics/cdsw-jobs-pipelines.html</w:t>
        </w:r>
      </w:hyperlink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Scheduling: </w:t>
      </w:r>
      <w:hyperlink r:id="rId14">
        <w:r>
          <w:rPr>
            <w:rStyle w:val="InternetLink"/>
            <w:rFonts w:cs="Times New Roman" w:ascii="Times New Roman" w:hAnsi="Times New Roman"/>
            <w:lang w:val="en-US"/>
          </w:rPr>
          <w:t>https://docs.cloudera.com/data-engineering/1.3.4/manage-jobs/topics/cde-schedule-job.html</w:t>
        </w:r>
      </w:hyperlink>
    </w:p>
    <w:p>
      <w:pPr>
        <w:pStyle w:val="ListParagraph"/>
        <w:ind w:left="216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Clean and serve data to the end-users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References: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Cleaning Old Data: </w:t>
      </w:r>
      <w:hyperlink r:id="rId15">
        <w:r>
          <w:rPr>
            <w:rStyle w:val="InternetLink"/>
            <w:rFonts w:cs="Times New Roman" w:ascii="Times New Roman" w:hAnsi="Times New Roman"/>
            <w:lang w:val="en-US"/>
          </w:rPr>
          <w:t>https://docs.cloudera.com/runtime/7.2.6/troubleshooting-hue/topics/hue-cleanup-old-data-to-improve-performance.html</w:t>
        </w:r>
      </w:hyperlink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Perform data quality checks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References: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Monitoring : </w:t>
      </w:r>
      <w:hyperlink r:id="rId16">
        <w:r>
          <w:rPr>
            <w:rStyle w:val="InternetLink"/>
            <w:rFonts w:cs="Times New Roman" w:ascii="Times New Roman" w:hAnsi="Times New Roman"/>
            <w:lang w:val="en-US"/>
          </w:rPr>
          <w:t>https://docs.cloudera.com/cdp-private-cloud-base/7.1.4/monitoring-and-diagnostics/cm-monitoring-and-diagnostics.pdf</w:t>
        </w:r>
      </w:hyperlink>
    </w:p>
    <w:p>
      <w:pPr>
        <w:pStyle w:val="ListParagraph"/>
        <w:ind w:left="144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Debug data issues reported by end-users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References: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Debugging Issues with Models : </w:t>
      </w:r>
      <w:hyperlink r:id="rId17">
        <w:r>
          <w:rPr>
            <w:rStyle w:val="InternetLink"/>
            <w:rFonts w:cs="Times New Roman" w:ascii="Times New Roman" w:hAnsi="Times New Roman"/>
            <w:lang w:val="en-US"/>
          </w:rPr>
          <w:t>https://docs.cloudera.com/machine-learning/1.0/models/topics/ml-models-debug.html</w:t>
        </w:r>
      </w:hyperlink>
    </w:p>
    <w:p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Data backup and disaster recovery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References: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HBase Backup Strategies: </w:t>
      </w:r>
      <w:hyperlink r:id="rId18">
        <w:r>
          <w:rPr>
            <w:rStyle w:val="InternetLink"/>
            <w:rFonts w:cs="Times New Roman" w:ascii="Times New Roman" w:hAnsi="Times New Roman"/>
            <w:lang w:val="en-US"/>
          </w:rPr>
          <w:t>https://docs.cloudera.com/cdp-private-cloud-base/7.1.3/hbase-backup-dr/topics/hbase-backup-dr-strategies.html</w:t>
        </w:r>
      </w:hyperlink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Backup Strategies: </w:t>
      </w:r>
      <w:r>
        <w:rPr>
          <w:rStyle w:val="InternetLink"/>
          <w:rFonts w:cs="Times New Roman" w:ascii="Times New Roman" w:hAnsi="Times New Roman"/>
          <w:lang w:val="en-US"/>
        </w:rPr>
        <w:t>https://docs.cloudera.com/cdsw/1.9.2/cluster-management/topics/cdsw-bdr.html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Style w:val="InternetLink"/>
          <w:rFonts w:cs="Times New Roman" w:ascii="Times New Roman" w:hAnsi="Times New Roman"/>
          <w:lang w:val="en-US"/>
        </w:rPr>
        <w:t>Backup : https://docs.cloudera.com/documentation/enterprise/6/6.3/topics/cm_bdr_howto_hdfs.html#backup_hdfs_from_prod_to_backup</w:t>
      </w:r>
    </w:p>
    <w:p>
      <w:pPr>
        <w:pStyle w:val="ListParagraph"/>
        <w:ind w:left="216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DevOps and Clouder Security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Tools: Git/GitHub, Jenkins, Anisible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Jenkins in MLOps - </w:t>
      </w:r>
      <w:hyperlink r:id="rId19">
        <w:r>
          <w:rPr>
            <w:rStyle w:val="InternetLink"/>
            <w:rFonts w:cs="Times New Roman" w:ascii="Times New Roman" w:hAnsi="Times New Roman"/>
          </w:rPr>
          <w:t>MLOps Guide | Jenkins X - Cloud Native CI/CD Built On Kubernetes (jenkins-x.io)</w:t>
        </w:r>
      </w:hyperlink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Jenkin X for MlOps Pipelines - </w:t>
      </w:r>
      <w:hyperlink r:id="rId20">
        <w:r>
          <w:rPr>
            <w:rStyle w:val="InternetLink"/>
            <w:rFonts w:cs="Times New Roman" w:ascii="Times New Roman" w:hAnsi="Times New Roman"/>
          </w:rPr>
          <w:t>Jenkins X - Cloud Native CI/CD Built On Kubernetes (jenkins-x.io)</w:t>
        </w:r>
      </w:hyperlink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References:</w:t>
      </w:r>
    </w:p>
    <w:p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Kafka Security : </w:t>
      </w:r>
      <w:hyperlink r:id="rId21">
        <w:r>
          <w:rPr>
            <w:rStyle w:val="InternetLink"/>
            <w:rFonts w:cs="Times New Roman" w:ascii="Times New Roman" w:hAnsi="Times New Roman"/>
            <w:lang w:val="en-US"/>
          </w:rPr>
          <w:t>https://developer.confluent.io/learn-kafka/security/intro/</w:t>
        </w:r>
      </w:hyperlink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Heading1"/>
        <w:rPr/>
      </w:pPr>
      <w:bookmarkStart w:id="9" w:name="_Toc112938279"/>
      <w:r>
        <w:rPr/>
        <w:t>Self-Study Modules/Resources</w:t>
      </w:r>
      <w:bookmarkEnd w:id="9"/>
      <w:r>
        <w:rPr/>
        <w:t xml:space="preserve">  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lang w:val="en-US"/>
        </w:rPr>
        <w:t>Self-Study Modules/Resources- By Cloudera:</w:t>
        <w:br/>
      </w:r>
      <w:r>
        <w:rPr>
          <w:rFonts w:cs="Times New Roman" w:ascii="Times New Roman" w:hAnsi="Times New Roman"/>
          <w:lang w:val="en-US"/>
        </w:rPr>
        <w:t xml:space="preserve">Related Training – Student should complete themselves on </w:t>
      </w:r>
      <w:r>
        <w:rPr>
          <w:rFonts w:cs="Times New Roman" w:ascii="Times New Roman" w:hAnsi="Times New Roman"/>
        </w:rPr>
        <w:t xml:space="preserve">Cloudera OnDemand Training Library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https://www.cloudera.com/about/training.html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b/>
          <w:lang w:val="en-US"/>
        </w:rPr>
        <w:t>Self-Study Modules/Resources- By Instructor:</w:t>
        <w:br/>
      </w:r>
    </w:p>
    <w:p>
      <w:pPr>
        <w:pStyle w:val="ListParagraph"/>
        <w:numPr>
          <w:ilvl w:val="0"/>
          <w:numId w:val="3"/>
        </w:numPr>
        <w:rPr>
          <w:rStyle w:val="InternetLink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cs="Times New Roman" w:ascii="Times New Roman" w:hAnsi="Times New Roman"/>
          <w:b/>
          <w:lang w:val="en-US"/>
        </w:rPr>
        <w:t>Kafka Security</w:t>
      </w:r>
      <w:r>
        <w:rPr>
          <w:rFonts w:cs="Times New Roman" w:ascii="Times New Roman" w:hAnsi="Times New Roman"/>
          <w:lang w:val="en-US"/>
        </w:rPr>
        <w:t xml:space="preserve"> : </w:t>
      </w:r>
      <w:hyperlink r:id="rId22">
        <w:r>
          <w:rPr>
            <w:rStyle w:val="InternetLink"/>
            <w:rFonts w:cs="Times New Roman" w:ascii="Times New Roman" w:hAnsi="Times New Roman"/>
            <w:lang w:val="en-US"/>
          </w:rPr>
          <w:t>https://developer.confluent.io/learn-kafka/security/intro/</w:t>
        </w:r>
      </w:hyperlink>
    </w:p>
    <w:p>
      <w:pPr>
        <w:pStyle w:val="ListParagraph"/>
        <w:ind w:left="2160" w:hanging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https://confluent.cloud/environments/env-57yrng/add-cluster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Everything news, others covers CCA 175 but CDP-3001 is completely new with MLops using Jenkin X, Cluster Management!!!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Books – No available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E-Books 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lang w:val="en-US"/>
        </w:rPr>
      </w:pPr>
      <w:hyperlink r:id="rId23">
        <w:r>
          <w:rPr>
            <w:rStyle w:val="InternetLink"/>
            <w:rFonts w:cs="Times New Roman" w:ascii="Times New Roman" w:hAnsi="Times New Roman"/>
          </w:rPr>
          <w:t>Book: Cloudera Data Platform Fundamentals and Concepts (hadoopexam.com)</w:t>
        </w:r>
      </w:hyperlink>
    </w:p>
    <w:p>
      <w:pPr>
        <w:pStyle w:val="ListParagraph"/>
        <w:numPr>
          <w:ilvl w:val="1"/>
          <w:numId w:val="4"/>
        </w:numPr>
        <w:rPr>
          <w:rStyle w:val="InternetLink"/>
          <w:rFonts w:ascii="Times New Roman" w:hAnsi="Times New Roman" w:cs="Times New Roman"/>
          <w:color w:val="auto"/>
          <w:u w:val="none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CDP Private Cloud Base: </w:t>
      </w:r>
      <w:hyperlink r:id="rId24">
        <w:r>
          <w:rPr>
            <w:rStyle w:val="InternetLink"/>
            <w:rFonts w:cs="Times New Roman" w:ascii="Times New Roman" w:hAnsi="Times New Roman"/>
          </w:rPr>
          <w:t>Cloudera Data Platform Private Cloud Base with IBM Spectrum Scale [Book] (oreilly.com)</w:t>
        </w:r>
      </w:hyperlink>
    </w:p>
    <w:p>
      <w:pPr>
        <w:pStyle w:val="Heading1"/>
        <w:rPr/>
      </w:pPr>
      <w:bookmarkStart w:id="10" w:name="_Toc112938280"/>
      <w:r>
        <w:rPr/>
        <w:t>CDP Coding Spark:</w:t>
      </w:r>
      <w:bookmarkEnd w:id="10"/>
      <w:r>
        <w:rPr/>
        <w:t xml:space="preserve">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Systems Requirements for the Participants: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CDP Access</w:t>
      </w: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or own installation ( if anyone can manage own)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Pycharm Edu and Python  - Python </w:t>
      </w:r>
      <w:sdt>
        <w:sdtPr>
          <w:id w:val="446360847"/>
        </w:sdtPr>
        <w:sdtContent>
          <w:ins w:id="4" w:author="amrit chhetrib" w:date="2022-08-25T12:52:00Z">
            <w:r>
              <w:rPr>
                <w:rFonts w:eastAsia="Times New Roman" w:cs="Times New Roman" w:ascii="Times New Roman" w:hAnsi="Times New Roman"/>
                <w:color w:val="000000"/>
                <w:sz w:val="23"/>
                <w:szCs w:val="23"/>
              </w:rPr>
              <w:t>Coding</w:t>
            </w:r>
          </w:ins>
          <w:sdt>
            <w:sdtPr/>
            <w:sdtContent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</w:r>
              <w:r>
                <w:rPr>
                  <w:rFonts w:eastAsia="Times New Roman" w:cs="Times New Roman" w:ascii="Times New Roman" w:hAnsi="Times New Roman"/>
                  <w:color w:val="000000"/>
                  <w:sz w:val="23"/>
                  <w:szCs w:val="23"/>
                </w:rPr>
              </w:r>
            </w:sdtContent>
          </w:sdt>
        </w:sdtContent>
      </w:sdt>
      <w:del w:id="5" w:author="amrit chhetrib" w:date="2022-08-25T12:52:00Z">
        <w:r>
          <w:rPr>
            <w:rFonts w:eastAsia="Times New Roman" w:cs="Times New Roman" w:ascii="Times New Roman" w:hAnsi="Times New Roman"/>
            <w:color w:val="000000"/>
            <w:sz w:val="23"/>
            <w:szCs w:val="23"/>
          </w:rPr>
          <w:delText>Codding</w:delText>
        </w:r>
      </w:del>
      <w:sdt>
        <w:sdtPr/>
        <w:sdtContent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  <w:r>
            <w:rPr>
              <w:rFonts w:eastAsia="Times New Roman" w:cs="Times New Roman" w:ascii="Times New Roman" w:hAnsi="Times New Roman"/>
              <w:color w:val="000000"/>
              <w:sz w:val="23"/>
              <w:szCs w:val="23"/>
            </w:rPr>
          </w:r>
        </w:sdtContent>
      </w:sdt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 for </w:t>
      </w: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PySpark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Intellij IDE Edu-  Java and Scala Coding for </w:t>
      </w:r>
      <w:r>
        <w:rPr>
          <w:rFonts w:eastAsia="Times New Roman" w:cs="Times New Roman" w:ascii="Times New Roman" w:hAnsi="Times New Roman"/>
          <w:b/>
          <w:i/>
          <w:color w:val="000000"/>
          <w:sz w:val="23"/>
          <w:szCs w:val="23"/>
        </w:rPr>
        <w:t>Spark Coding with Scala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Firefox and Chrome Browsers – </w:t>
      </w:r>
    </w:p>
    <w:p>
      <w:pPr>
        <w:pStyle w:val="Normal"/>
        <w:numPr>
          <w:ilvl w:val="1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CDP Data Developer: https://www.cloudera.com/about/training/certification/cdp-datadev-exam-cdp-3001.html</w:t>
      </w:r>
    </w:p>
    <w:p>
      <w:pPr>
        <w:pStyle w:val="Normal"/>
        <w:numPr>
          <w:ilvl w:val="1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i/>
          <w:i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FAQ: https://www.cloudera.com/about/training/certification/cdp-faqs.html 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b/>
          <w:color w:val="000000"/>
          <w:sz w:val="23"/>
          <w:szCs w:val="23"/>
        </w:rPr>
        <w:t>Recommended Resources Access:</w:t>
      </w:r>
    </w:p>
    <w:p>
      <w:pPr>
        <w:pStyle w:val="Normal"/>
        <w:numPr>
          <w:ilvl w:val="1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 xml:space="preserve">Supporting Cloudera Courses: </w:t>
      </w:r>
      <w:hyperlink r:id="rId25">
        <w:r>
          <w:rPr>
            <w:rStyle w:val="InternetLink"/>
            <w:rFonts w:eastAsia="Times New Roman" w:cs="Times New Roman" w:ascii="Times New Roman" w:hAnsi="Times New Roman"/>
            <w:sz w:val="23"/>
            <w:szCs w:val="23"/>
          </w:rPr>
          <w:t>https://education.cloudera.com/store?utf8=%E2%9C%93&amp;st=free&amp;commit</w:t>
        </w:r>
      </w:hyperlink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>=</w:t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rPr>
          <w:rFonts w:ascii="Times New Roman" w:hAnsi="Times New Roman" w:eastAsia="Times New Roman" w:cs="Times New Roman"/>
          <w:color w:val="CB3383"/>
          <w:sz w:val="23"/>
          <w:szCs w:val="23"/>
        </w:rPr>
      </w:pPr>
      <w:r>
        <w:rPr>
          <w:rFonts w:cs="Times New Roman" w:ascii="Times New Roman" w:hAnsi="Times New Roman"/>
          <w:b/>
          <w:color w:val="CB3383"/>
          <w:sz w:val="23"/>
          <w:szCs w:val="23"/>
          <w:lang w:val="en-US"/>
        </w:rPr>
        <w:t>Remote Access to CDP for PySpark Shell:</w:t>
      </w:r>
    </w:p>
    <w:p>
      <w:pPr>
        <w:pStyle w:val="Normal"/>
        <w:numPr>
          <w:ilvl w:val="1"/>
          <w:numId w:val="12"/>
        </w:numPr>
        <w:spacing w:lineRule="auto" w:line="240" w:before="0" w:after="0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>Create Linux Users on CDP Server , example CDP3001-001</w:t>
      </w:r>
    </w:p>
    <w:p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 xml:space="preserve">Getting remote session on Smart Putty, </w:t>
      </w:r>
      <w:hyperlink r:id="rId26">
        <w:r>
          <w:rPr>
            <w:rStyle w:val="InternetLink"/>
            <w:rFonts w:cs="Times New Roman" w:ascii="Times New Roman" w:hAnsi="Times New Roman"/>
            <w:sz w:val="23"/>
            <w:szCs w:val="23"/>
            <w:lang w:val="en-US"/>
          </w:rPr>
          <w:t>https://sysprogs.com/SmarTTY/download/</w:t>
        </w:r>
      </w:hyperlink>
    </w:p>
    <w:p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>Starting Spark shell , $ spark-shell or spark2-shell</w:t>
      </w:r>
    </w:p>
    <w:p>
      <w:pPr>
        <w:pStyle w:val="ListParagraph"/>
        <w:numPr>
          <w:ilvl w:val="1"/>
          <w:numId w:val="1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  <w:lang w:val="en-US"/>
        </w:rPr>
        <w:t>Checks with Sample Code:</w:t>
        <w:br/>
        <w:t>Scala&gt;val log = sc.textFile("/tmp/logs")</w:t>
        <w:br/>
        <w:t>scala&gt;print(log)</w:t>
      </w:r>
    </w:p>
    <w:p>
      <w:pPr>
        <w:pStyle w:val="Normal"/>
        <w:tabs>
          <w:tab w:val="clear" w:pos="720"/>
          <w:tab w:val="left" w:pos="5460" w:leader="none"/>
        </w:tabs>
        <w:spacing w:lineRule="auto" w:line="240" w:before="0" w:after="0"/>
        <w:ind w:left="72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ind w:left="1440" w:hanging="0"/>
        <w:rPr>
          <w:rFonts w:ascii="Times New Roman" w:hAnsi="Times New Roman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i/>
          <w:i/>
          <w:sz w:val="23"/>
          <w:szCs w:val="23"/>
        </w:rPr>
      </w:pPr>
      <w:r>
        <w:rPr>
          <w:rFonts w:eastAsia="Times New Roman" w:cs="Times New Roman" w:ascii="Times New Roman" w:hAnsi="Times New Roman"/>
          <w:b/>
          <w:i/>
          <w:sz w:val="23"/>
          <w:szCs w:val="23"/>
        </w:rPr>
        <w:t>Note: Practical Labs on Spark( Python) on Shell, Jupyter Notebook and PyCharm, Scala on Shell, Intellij and Jupyter Notebook and all necessary labs during the sessions, started making them!</w:t>
      </w:r>
    </w:p>
    <w:p>
      <w:pPr>
        <w:pStyle w:val="Normal"/>
        <w:spacing w:before="0" w:after="20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20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200"/>
        <w:rPr>
          <w:rFonts w:ascii="Times New Roman" w:hAnsi="Times New Roman" w:cs="Times New Roman"/>
          <w:lang w:val="en-US"/>
        </w:rPr>
      </w:pPr>
      <w:r>
        <w:rPr>
          <w:rStyle w:val="InternetLink"/>
        </w:rPr>
        <w:t>https://docs.cloudera.com/data-warehouse/1.1/managing-warehouses/topics/dw-private-cloud-create-database-on-ozone.html</w:t>
      </w:r>
    </w:p>
    <w:p>
      <w:pPr>
        <w:pStyle w:val="Normal"/>
        <w:spacing w:before="0" w:after="20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200"/>
        <w:rPr>
          <w:rFonts w:ascii="Times New Roman" w:hAnsi="Times New Roman" w:cs="Times New Roman"/>
          <w:lang w:val="en-US"/>
        </w:rPr>
      </w:pPr>
      <w:r>
        <w:rPr/>
      </w:r>
    </w:p>
    <w:sectPr>
      <w:headerReference w:type="default" r:id="rId27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alibri" w:hAnsi="Calibri" w:cs="Calibri" w:hint="default"/>
        <w:rFonts w:eastAsiaTheme="minorHAnsi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2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fals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86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f203a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a786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a786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a786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a53c4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94ff1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IndexLink">
    <w:name w:val="Index Link"/>
    <w:qFormat/>
    <w:rPr/>
  </w:style>
  <w:style w:type="character" w:styleId="LineNumbering">
    <w:name w:val="Line Number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85216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8521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a786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a786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e925f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a53c4"/>
    <w:pPr>
      <w:outlineLvl w:val="9"/>
    </w:pPr>
    <w:rPr>
      <w:lang w:val="en-US" w:eastAsia="ja-JP"/>
    </w:rPr>
  </w:style>
  <w:style w:type="paragraph" w:styleId="Contents1">
    <w:name w:val="TOC 1"/>
    <w:basedOn w:val="Normal"/>
    <w:next w:val="Normal"/>
    <w:autoRedefine/>
    <w:uiPriority w:val="39"/>
    <w:unhideWhenUsed/>
    <w:rsid w:val="007a53c4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53c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94ff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60fa"/>
    <w:pPr>
      <w:spacing w:after="0" w:line="240" w:lineRule="auto"/>
    </w:pPr>
    <w:rPr>
      <w:lang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questionmark.com/content/participant-support-site" TargetMode="External"/><Relationship Id="rId3" Type="http://schemas.openxmlformats.org/officeDocument/2006/relationships/hyperlink" Target="https://www.cloudera.com/about/training/certification/cdp-datadev-exam-cdp-3001.html" TargetMode="External"/><Relationship Id="rId4" Type="http://schemas.openxmlformats.org/officeDocument/2006/relationships/hyperlink" Target="https://supportmatrix.cloudera.com/" TargetMode="External"/><Relationship Id="rId5" Type="http://schemas.openxmlformats.org/officeDocument/2006/relationships/hyperlink" Target="https://supportmatrix.cloudera.com/" TargetMode="External"/><Relationship Id="rId6" Type="http://schemas.openxmlformats.org/officeDocument/2006/relationships/hyperlink" Target="https://www.cloudera.com/downloads/cdp-private-cloud-trial/cdp-private-cloud-base-trial.html" TargetMode="External"/><Relationship Id="rId7" Type="http://schemas.openxmlformats.org/officeDocument/2006/relationships/hyperlink" Target="https://archive.cloudera.com/cm7/7.4.4/cloudera-manager-installer.bin" TargetMode="External"/><Relationship Id="rId8" Type="http://schemas.openxmlformats.org/officeDocument/2006/relationships/hyperlink" Target="http://54.255.20.131:7180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www.cloudera.com/about/training/certification/cdp-datadev-exam-cdp-3001.html" TargetMode="External"/><Relationship Id="rId12" Type="http://schemas.openxmlformats.org/officeDocument/2006/relationships/hyperlink" Target="https://docs.cloudera.com/data-warehouse/cloud/index.html" TargetMode="External"/><Relationship Id="rId13" Type="http://schemas.openxmlformats.org/officeDocument/2006/relationships/hyperlink" Target="https://docs.cloudera.com/cdsw/1.9.2/jobs-pipelines/topics/cdsw-jobs-pipelines.html" TargetMode="External"/><Relationship Id="rId14" Type="http://schemas.openxmlformats.org/officeDocument/2006/relationships/hyperlink" Target="https://docs.cloudera.com/data-engineering/1.3.4/manage-jobs/topics/cde-schedule-job.html" TargetMode="External"/><Relationship Id="rId15" Type="http://schemas.openxmlformats.org/officeDocument/2006/relationships/hyperlink" Target="https://docs.cloudera.com/runtime/7.2.6/troubleshooting-hue/topics/hue-cleanup-old-data-to-improve-performance.html" TargetMode="External"/><Relationship Id="rId16" Type="http://schemas.openxmlformats.org/officeDocument/2006/relationships/hyperlink" Target="https://docs.cloudera.com/cdp-private-cloud-base/7.1.4/monitoring-and-diagnostics/cm-monitoring-and-diagnostics.pdf" TargetMode="External"/><Relationship Id="rId17" Type="http://schemas.openxmlformats.org/officeDocument/2006/relationships/hyperlink" Target="https://docs.cloudera.com/machine-learning/1.0/models/topics/ml-models-debug.html" TargetMode="External"/><Relationship Id="rId18" Type="http://schemas.openxmlformats.org/officeDocument/2006/relationships/hyperlink" Target="https://docs.cloudera.com/cdp-private-cloud-base/7.1.3/hbase-backup-dr/topics/hbase-backup-dr-strategies.html" TargetMode="External"/><Relationship Id="rId19" Type="http://schemas.openxmlformats.org/officeDocument/2006/relationships/hyperlink" Target="https://jenkins-x.io/v3/mlops/" TargetMode="External"/><Relationship Id="rId20" Type="http://schemas.openxmlformats.org/officeDocument/2006/relationships/hyperlink" Target="https://jenkins-x.io/" TargetMode="External"/><Relationship Id="rId21" Type="http://schemas.openxmlformats.org/officeDocument/2006/relationships/hyperlink" Target="https://developer.confluent.io/learn-kafka/security/intro/" TargetMode="External"/><Relationship Id="rId22" Type="http://schemas.openxmlformats.org/officeDocument/2006/relationships/hyperlink" Target="https://developer.confluent.io/learn-kafka/security/intro/" TargetMode="External"/><Relationship Id="rId23" Type="http://schemas.openxmlformats.org/officeDocument/2006/relationships/hyperlink" Target="https://www.hadoopexam.com/Cloudera_Certification/Book_Cloudera_Data_Platform_Fundamental_concepts.html" TargetMode="External"/><Relationship Id="rId24" Type="http://schemas.openxmlformats.org/officeDocument/2006/relationships/hyperlink" Target="https://www.oreilly.com/library/view/cloudera-data-platform/9780738459387/" TargetMode="External"/><Relationship Id="rId25" Type="http://schemas.openxmlformats.org/officeDocument/2006/relationships/hyperlink" Target="https://education.cloudera.com/store?utf8=&#10003;&amp;st=free&amp;commit" TargetMode="External"/><Relationship Id="rId26" Type="http://schemas.openxmlformats.org/officeDocument/2006/relationships/hyperlink" Target="https://sysprogs.com/SmarTTY/download/" TargetMode="External"/><Relationship Id="rId27" Type="http://schemas.openxmlformats.org/officeDocument/2006/relationships/header" Target="head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43641-5D03-4592-8D43-A4424583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Application>LibreOffice/7.4.2.3$Windows_X86_64 LibreOffice_project/382eef1f22670f7f4118c8c2dd222ec7ad009daf</Application>
  <AppVersion>15.0000</AppVersion>
  <Pages>11</Pages>
  <Words>1279</Words>
  <Characters>10057</Characters>
  <CharactersWithSpaces>11129</CharactersWithSpaces>
  <Paragraphs>274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2022-08-26T10:53:00Z</dcterms:created>
  <dc:creator>WIN 10</dc:creator>
  <dc:description/>
  <dc:language>en-IN</dc:language>
  <cp:lastModifiedBy/>
  <cp:lastPrinted>2022-09-01T13:52:00Z</cp:lastPrinted>
  <dcterms:modified xsi:type="dcterms:W3CDTF">2022-11-17T15:07:20Z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